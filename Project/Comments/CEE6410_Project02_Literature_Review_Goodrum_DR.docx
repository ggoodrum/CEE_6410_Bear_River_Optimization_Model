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F01F4" w14:textId="77777777" w:rsidR="00EF75C7" w:rsidRDefault="00E5046B" w:rsidP="00E5046B">
      <w:pPr>
        <w:pStyle w:val="NormalWeb"/>
        <w:spacing w:before="0" w:beforeAutospacing="0" w:after="0" w:afterAutospacing="0"/>
      </w:pPr>
      <w:commentRangeStart w:id="0"/>
      <w:r>
        <w:t>CEE 6410 Project: Literature Review</w:t>
      </w:r>
      <w:commentRangeEnd w:id="0"/>
      <w:r w:rsidR="0029110D">
        <w:rPr>
          <w:rStyle w:val="CommentReference"/>
          <w:rFonts w:eastAsiaTheme="minorHAnsi"/>
        </w:rPr>
        <w:commentReference w:id="0"/>
      </w:r>
    </w:p>
    <w:p w14:paraId="267AD9B0" w14:textId="77777777" w:rsidR="00EF75C7" w:rsidRDefault="00EF75C7" w:rsidP="00E5046B">
      <w:pPr>
        <w:pStyle w:val="NormalWeb"/>
        <w:spacing w:before="0" w:beforeAutospacing="0" w:after="0" w:afterAutospacing="0"/>
      </w:pPr>
      <w:r>
        <w:t>Author: Greg Goodrum</w:t>
      </w:r>
    </w:p>
    <w:p w14:paraId="51FE0BEE" w14:textId="77777777" w:rsidR="00EF75C7" w:rsidRDefault="00EF75C7" w:rsidP="00E5046B">
      <w:pPr>
        <w:pStyle w:val="NormalWeb"/>
        <w:spacing w:before="0" w:beforeAutospacing="0" w:after="0" w:afterAutospacing="0"/>
      </w:pPr>
      <w:r>
        <w:t>Date: 09/</w:t>
      </w:r>
      <w:r w:rsidR="00B565F1">
        <w:t>22</w:t>
      </w:r>
      <w:r>
        <w:t>/2020</w:t>
      </w:r>
    </w:p>
    <w:p w14:paraId="1A1C7EE2" w14:textId="77777777" w:rsidR="00E5046B" w:rsidRDefault="00E5046B" w:rsidP="00E5046B">
      <w:pPr>
        <w:pStyle w:val="NormalWeb"/>
        <w:spacing w:before="0" w:beforeAutospacing="0" w:after="0" w:afterAutospacing="0"/>
      </w:pPr>
    </w:p>
    <w:p w14:paraId="523C5A46" w14:textId="77777777" w:rsidR="00E5046B" w:rsidRDefault="00E5046B" w:rsidP="00E5046B">
      <w:pPr>
        <w:spacing w:after="0"/>
      </w:pPr>
      <w:r w:rsidRPr="00E5046B">
        <w:t>Submit a list of relevant literature you have read related to your semester course project in WORD format. Briefly describe the prior work that has been done and the gap your model/work will fill.</w:t>
      </w:r>
    </w:p>
    <w:p w14:paraId="706015C7" w14:textId="77777777" w:rsidR="00E5046B" w:rsidRDefault="00E5046B" w:rsidP="00E5046B">
      <w:pPr>
        <w:spacing w:after="0"/>
      </w:pPr>
    </w:p>
    <w:p w14:paraId="31307824" w14:textId="77777777" w:rsidR="00E5046B" w:rsidRPr="00E5046B" w:rsidRDefault="00E5046B" w:rsidP="00E5046B">
      <w:pPr>
        <w:spacing w:after="0"/>
        <w:rPr>
          <w:b/>
        </w:rPr>
      </w:pPr>
      <w:r w:rsidRPr="00E5046B">
        <w:rPr>
          <w:b/>
        </w:rPr>
        <w:t>Abstract</w:t>
      </w:r>
    </w:p>
    <w:p w14:paraId="2B7DD8DE" w14:textId="77777777" w:rsidR="005E42FA" w:rsidRDefault="00E5046B" w:rsidP="00E5046B">
      <w:pPr>
        <w:spacing w:after="0"/>
        <w:ind w:firstLine="720"/>
      </w:pPr>
      <w:r w:rsidRPr="00E5046B">
        <w:t xml:space="preserve">My objective is to develop a </w:t>
      </w:r>
      <w:commentRangeStart w:id="2"/>
      <w:r w:rsidRPr="00E5046B">
        <w:t>dual</w:t>
      </w:r>
      <w:commentRangeEnd w:id="2"/>
      <w:r w:rsidR="0029110D">
        <w:rPr>
          <w:rStyle w:val="CommentReference"/>
        </w:rPr>
        <w:commentReference w:id="2"/>
      </w:r>
      <w:r w:rsidRPr="00E5046B">
        <w:t xml:space="preserve"> optimization model for the Bear River watershed that identify instream barrier assemblages that maximize connected aquatic habitat and minimize water scarcity. </w:t>
      </w:r>
      <w:r w:rsidR="0090090E">
        <w:t>Instream barriers</w:t>
      </w:r>
      <w:r w:rsidR="005D345A">
        <w:t xml:space="preserve"> alter natural stream conditions </w:t>
      </w:r>
      <w:r w:rsidR="005D345A">
        <w:fldChar w:fldCharType="begin" w:fldLock="1"/>
      </w:r>
      <w:r w:rsidR="00143381">
        <w:instrText>ADDIN CSL_CITATION {"citationItems":[{"id":"ITEM-1","itemData":{"DOI":"10.1016/j.jenvman.2011.07.027","ISSN":"03014797","abstract":"Restoration of unobstructed, free-flowing sections of river can provide considerable environmental and ecological benefits. It removes impediments to aquatic species dispersal and improves flow, sediment and nutrient transport. This, in turn, can serve to improve environmental quality and abundance of native species, not only within the river channel itself, but also within adjacent riparian, floodplain and coastal areas. In support of this effort, a generic optimization model is presented in this paper for prioritizing the removal of problematic structures, which adversely affect aquatic species dispersal and river hydrology. Its purpose is to maximize, subject to a budget, the size of the single largest section of connected river unimpeded by artificial flow and dispersal barriers. The model is designed to improve, in a holistic way, the connectivity and environmental status of a river network. Furthermore, unlike most previous prioritization methods, it is particularly well suited to meet the needs of potamodromous fish species and other resident aquatic organisms, which regularly disperse among different parts of a river network. After presenting an initial mixed integer linear programming formulation of the model, more scalable reformulation and solution techniques are investigated for solving large, realistic-sized instances. Results from a case-study of the Pike River Watershed, located in northeast Wisconsin, USA, demonstrate the computational efficiency of the proposed model as well as highlight some general insights about systematic barrier removal planning. © 2011 Elsevier Ltd.","author":[{"dropping-particle":"","family":"O'Hanley","given":"Jesse R.","non-dropping-particle":"","parse-names":false,"suffix":""}],"container-title":"Journal of Environmental Management","id":"ITEM-1","issue":"12","issued":{"date-parts":[["2011"]]},"page":"3112-3120","publisher":"Elsevier Ltd","title":"Open rivers: Barrier removal planning and the restoration of free-flowing rivers","type":"article-journal","volume":"92"},"uris":["http://www.mendeley.com/documents/?uuid=bd493197-1774-4fbe-87b5-8540e746c1cf"]}],"mendeley":{"formattedCitation":"(O’Hanley, 2011)","plainTextFormattedCitation":"(O’Hanley, 2011)","previouslyFormattedCitation":"(O’Hanley, 2011)"},"properties":{"noteIndex":0},"schema":"https://github.com/citation-style-language/schema/raw/master/csl-citation.json"}</w:instrText>
      </w:r>
      <w:r w:rsidR="005D345A">
        <w:fldChar w:fldCharType="separate"/>
      </w:r>
      <w:r w:rsidR="00143381" w:rsidRPr="00143381">
        <w:rPr>
          <w:noProof/>
        </w:rPr>
        <w:t>(O’Hanley, 2011)</w:t>
      </w:r>
      <w:r w:rsidR="005D345A">
        <w:fldChar w:fldCharType="end"/>
      </w:r>
      <w:r w:rsidR="00143381">
        <w:t xml:space="preserve">, fragment aquatic habitat </w:t>
      </w:r>
      <w:r w:rsidR="00143381">
        <w:fldChar w:fldCharType="begin" w:fldLock="1"/>
      </w:r>
      <w:r w:rsidR="00143381">
        <w:instrText>ADDIN CSL_CITATION {"citationItems":[{"id":"ITEM-1","itemData":{"DOI":"10.1111/1365-2664.12706","ISSN":"13652664","abstract":"© 2016 The Authors. Journal of Applied Ecology © 2016 British Ecological Society The presence of dams, stream–road crossings and other infrastructure often compromises the connectivity of rivers, leading to reduced fish abundance and diversity. The assessment and mitigation of river barriers is critical to the success of restoration efforts aimed at restoring river integrity. In this study, we present a combined modelling approach involving statistical regression methods and mixed integer linear programming to maximize resident fish species richness within a catchment through targeted barrier mitigation. Compared to existing approaches, our proposed method provides enhanced biological realism while avoiding the use of complex and computationally intensive population/ecosystem models. To estimate barrier passability quickly and at low cost, we further outline a rapid barrier assessment methodology. The methodology is used to characterize potential passage barriers for various fish species common to the UK but can be readily adapted to different planning areas and other species of interest. We demonstrate the applicability of our barrier assessment and prioritization approach based on a case study of the River Wey, located in south-east England. We find that significant increases in species richness can be achieved for modest investment in barrier mitigation. In particular, dams and weirs with low passability located on mid- to high-order streams are identified as top priorities for mitigation. Synthesis and applications. Our study shows the benefits of combining a coarse resolution barrier assessment methodology with state-of-the-art optimization modelling to cost-effectively plan fish passage barrier mitigation actions. The modelling approach can help inform on-the-ground river restoration decision-making by providing a recommended course of action that best allocates limited resources in order to restore longitudinal connectivity and maximize ecological gains.","author":[{"dropping-particle":"","family":"King","given":"Steven","non-dropping-particle":"","parse-names":false,"suffix":""},{"dropping-particle":"","family":"O'Hanley","given":"Jesse R.","non-dropping-particle":"","parse-names":false,"suffix":""},{"dropping-particle":"","family":"Newbold","given":"Lynda R.","non-dropping-particle":"","parse-names":false,"suffix":""},{"dropping-particle":"","family":"Kemp","given":"Paul S.","non-dropping-particle":"","parse-names":false,"suffix":""},{"dropping-particle":"","family":"Diebel","given":"Matthew W.","non-dropping-particle":"","parse-names":false,"suffix":""}],"container-title":"Journal of Applied Ecology","id":"ITEM-1","issue":"2","issued":{"date-parts":[["2017"]]},"page":"599-611","title":"A toolkit for optimizing fish passage barrier mitigation actions","type":"article-journal","volume":"54"},"uris":["http://www.mendeley.com/documents/?uuid=79f047cc-6cd3-422c-a97b-9f0b026e39a4"]}],"mendeley":{"formattedCitation":"(King &lt;i&gt;et al.&lt;/i&gt;, 2017)","plainTextFormattedCitation":"(King et al., 2017)","previouslyFormattedCitation":"(King &lt;i&gt;et al.&lt;/i&gt;, 2017)"},"properties":{"noteIndex":0},"schema":"https://github.com/citation-style-language/schema/raw/master/csl-citation.json"}</w:instrText>
      </w:r>
      <w:r w:rsidR="00143381">
        <w:fldChar w:fldCharType="separate"/>
      </w:r>
      <w:r w:rsidR="00143381" w:rsidRPr="00143381">
        <w:rPr>
          <w:noProof/>
        </w:rPr>
        <w:t xml:space="preserve">(King </w:t>
      </w:r>
      <w:r w:rsidR="00143381" w:rsidRPr="00143381">
        <w:rPr>
          <w:i/>
          <w:noProof/>
        </w:rPr>
        <w:t>et al.</w:t>
      </w:r>
      <w:r w:rsidR="00143381" w:rsidRPr="00143381">
        <w:rPr>
          <w:noProof/>
        </w:rPr>
        <w:t>, 2017)</w:t>
      </w:r>
      <w:r w:rsidR="00143381">
        <w:fldChar w:fldCharType="end"/>
      </w:r>
      <w:r w:rsidR="00143381">
        <w:t xml:space="preserve">, and limit the distribution, abundance, and persistence of native freshwater fishes </w:t>
      </w:r>
      <w:r w:rsidR="00143381">
        <w:fldChar w:fldCharType="begin" w:fldLock="1"/>
      </w:r>
      <w:r w:rsidR="009860EB">
        <w:instrText>ADDIN CSL_CITATION {"citationItems":[{"id":"ITEM-1","itemData":{"DOI":"10.1007/s10452-011-9362-z","ISSN":"13862588","abstract":"Barriers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Ecology","id":"ITEM-1","issue":"3","issued":{"date-parts":[["2011"]]},"page":"389-403","title":"Barriers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2011)","plainTextFormattedCitation":"(Bourne et al., 2011)","previouslyFormattedCitation":"(Bourne &lt;i&gt;et al.&lt;/i&gt;, 2011)"},"properties":{"noteIndex":0},"schema":"https://github.com/citation-style-language/schema/raw/master/csl-citation.json"}</w:instrText>
      </w:r>
      <w:r w:rsidR="00143381">
        <w:fldChar w:fldCharType="separate"/>
      </w:r>
      <w:r w:rsidR="00143381" w:rsidRPr="00143381">
        <w:rPr>
          <w:noProof/>
        </w:rPr>
        <w:t xml:space="preserve">(Bourne </w:t>
      </w:r>
      <w:r w:rsidR="00143381" w:rsidRPr="00143381">
        <w:rPr>
          <w:i/>
          <w:noProof/>
        </w:rPr>
        <w:t>et al.</w:t>
      </w:r>
      <w:r w:rsidR="00143381" w:rsidRPr="00143381">
        <w:rPr>
          <w:noProof/>
        </w:rPr>
        <w:t>, 2011)</w:t>
      </w:r>
      <w:r w:rsidR="00143381">
        <w:fldChar w:fldCharType="end"/>
      </w:r>
      <w:r w:rsidR="00143381">
        <w:t xml:space="preserve">. </w:t>
      </w:r>
      <w:r w:rsidR="004D05FB">
        <w:t>Barriers also provide human benefits such as water storage, hydropower, flood control, and transportation</w:t>
      </w:r>
      <w:r w:rsidR="009860EB">
        <w:t xml:space="preserve">. Optimization models that include both human and ecological objectives can identify paths to protect and restore habitat connectivity while maintaining human water demands </w:t>
      </w:r>
      <w:r w:rsidR="009860EB">
        <w:fldChar w:fldCharType="begin" w:fldLock="1"/>
      </w:r>
      <w:r w:rsidR="00062598">
        <w:instrText>ADDIN CSL_CITATION {"citationItems":[{"id":"ITEM-1","itemData":{"DOI":"10.1016/j.jenvman.2014.01.024","ISBN":"0301-4797","ISSN":"03014797","PMID":"24594701","abstract":"Dams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Management","id":"ITEM-1","issue":"2014","issued":{"date-parts":[["2014"]]},"page":"121-131","title":"Optimizing the damned: Water supply losses and fish habitat gains from dam removal in California","type":"article-journal","volume":"136"},"uris":["http://www.mendeley.com/documents/?uuid=b708c5f7-2bff-471e-8ef5-cb8983c4d3dd"]}],"mendeley":{"formattedCitation":"(Null &lt;i&gt;et al.&lt;/i&gt;, 2014)","plainTextFormattedCitation":"(Null et al., 2014)","previouslyFormattedCitation":"(Null &lt;i&gt;et al.&lt;/i&gt;, 2014)"},"properties":{"noteIndex":0},"schema":"https://github.com/citation-style-language/schema/raw/master/csl-citation.json"}</w:instrText>
      </w:r>
      <w:r w:rsidR="009860EB">
        <w:fldChar w:fldCharType="separate"/>
      </w:r>
      <w:r w:rsidR="009860EB" w:rsidRPr="009860EB">
        <w:rPr>
          <w:noProof/>
        </w:rPr>
        <w:t xml:space="preserve">(Null </w:t>
      </w:r>
      <w:r w:rsidR="009860EB" w:rsidRPr="009860EB">
        <w:rPr>
          <w:i/>
          <w:noProof/>
        </w:rPr>
        <w:t>et al.</w:t>
      </w:r>
      <w:r w:rsidR="009860EB" w:rsidRPr="009860EB">
        <w:rPr>
          <w:noProof/>
        </w:rPr>
        <w:t>, 2014)</w:t>
      </w:r>
      <w:r w:rsidR="009860EB">
        <w:fldChar w:fldCharType="end"/>
      </w:r>
      <w:r w:rsidR="009860EB">
        <w:t>.</w:t>
      </w:r>
      <w:r w:rsidR="0034141E">
        <w:t xml:space="preserve"> </w:t>
      </w:r>
      <w:r w:rsidR="00062598">
        <w:t xml:space="preserve">Previous studies have included aquatic habitat and economic water supply objectives in optimization models, but often rely on simplistic, ecologically irrelevant habitat models and only consider large dams for removal </w:t>
      </w:r>
      <w:r w:rsidR="00062598">
        <w:fldChar w:fldCharType="begin" w:fldLock="1"/>
      </w:r>
      <w:r w:rsidR="0033416F">
        <w:instrText>ADDIN CSL_CITATION {"citationItems":[{"id":"ITEM-1","itemData":{"DOI":"10.1016/j.advwatres.2004.12.015","ISBN":"0309-1708","ISSN":"03091708","PMID":"2852","abstract":"We introduce the use of systematic, combinatorial, multiobjective optimization models to analyse ecological-economic tradeoffs and to support complex decision-making associated with dam removal in a river system. The model's ecological objective enhances salmonid migration and spawning by maximizing drainage area reconnected to the sea. The economic objective minimizes loss of hydropower and storage capacity. We present a proof-of-concept demonstration for the Willamette River watershed (Oregon, USA). The case study shows a dramatic tradeoff in which removing twelve dams reconnects 52% of the basin while sacrificing only 1.6% of hydropower and water-storage capacity. Additional ecological gains, however, come with increasingly steeper economic costs. A second model incorporates existing fish-passage systems. Because of data limitations and model simplifications, these results are intended solely for the purpose of illustrating a novel application of multiobjective programming to dam-removal issues. Far more work would be needed to make policy-relevant recommendations. Nevertheless, this research suggests that the current practice of analysing dam-removal decisions on a dam-by-dam basis be supplemented by evaluation on a river-system basis, trading off economic and ecological goals. © 2005 Elsevier Ltd. All rights reserved.","author":[{"dropping-particle":"","family":"Kuby","given":"Michael J.","non-dropping-particle":"","parse-names":false,"suffix":""},{"dropping-particle":"","family":"Fagan","given":"William F.","non-dropping-particle":"","parse-names":false,"suffix":""},{"dropping-particle":"","family":"ReVelle","given":"Charles S.","non-dropping-particle":"","parse-names":false,"suffix":""},{"dropping-particle":"","family":"Graf","given":"William L.","non-dropping-particle":"","parse-names":false,"suffix":""}],"container-title":"Advances in Water Resources","id":"ITEM-1","issue":"8","issued":{"date-parts":[["2005"]]},"page":"845-855","title":"A multiobjective optimization model for dam removal: An example trading off salmon passage with hydropower and water storage in the Willamette basin","type":"article-journal","volume":"28"},"uris":["http://www.mendeley.com/documents/?uuid=37260c46-e6f9-432d-805f-144ffe950c1f"]},{"id":"ITEM-2","itemData":{"DOI":"10.1016/j.jenvman.2014.01.024","ISBN":"0301-4797","ISSN":"03014797","PMID":"24594701","abstract":"Dams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Management","id":"ITEM-2","issue":"2014","issued":{"date-parts":[["2014"]]},"page":"121-131","title":"Optimizing the damned: Water supply losses and fish habitat gains from dam removal in California","type":"article-journal","volume":"136"},"uris":["http://www.mendeley.com/documents/?uuid=b708c5f7-2bff-471e-8ef5-cb8983c4d3dd"]},{"id":"ITEM-3","itemData":{"DOI":"10.1073/pnas.1423812112","ISBN":"0027-8424","ISSN":"0027-8424","PMID":"25918378","abstract":"In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Sciences","id":"ITEM-3","issue":"19","issued":{"date-parts":[["2015"]]},"page":"6236-6241","title":"Enhancing ecosystem restoration efficiency through spatial and temporal coordination","type":"article-journal","volume":"112"},"uris":["http://www.mendeley.com/documents/?uuid=a1df0c28-6a8c-4084-b124-faec2335cc82"]}],"mendeley":{"formattedCitation":"(Kuby &lt;i&gt;et al.&lt;/i&gt;, 2005; Neeson &lt;i&gt;et al.&lt;/i&gt;, 2015; Null &lt;i&gt;et al.&lt;/i&gt;, 2014)","plainTextFormattedCitation":"(Kuby et al., 2005; Neeson et al., 2015; Null et al., 2014)","previouslyFormattedCitation":"(Kuby &lt;i&gt;et al.&lt;/i&gt;, 2005; Neeson &lt;i&gt;et al.&lt;/i&gt;, 2015; Null &lt;i&gt;et al.&lt;/i&gt;, 2014)"},"properties":{"noteIndex":0},"schema":"https://github.com/citation-style-language/schema/raw/master/csl-citation.json"}</w:instrText>
      </w:r>
      <w:r w:rsidR="00062598">
        <w:fldChar w:fldCharType="separate"/>
      </w:r>
      <w:r w:rsidR="00062598" w:rsidRPr="00062598">
        <w:rPr>
          <w:noProof/>
        </w:rPr>
        <w:t xml:space="preserve">(Kuby </w:t>
      </w:r>
      <w:r w:rsidR="00062598" w:rsidRPr="00062598">
        <w:rPr>
          <w:i/>
          <w:noProof/>
        </w:rPr>
        <w:t>et al.</w:t>
      </w:r>
      <w:r w:rsidR="00062598" w:rsidRPr="00062598">
        <w:rPr>
          <w:noProof/>
        </w:rPr>
        <w:t xml:space="preserve">, 2005; Neeson </w:t>
      </w:r>
      <w:r w:rsidR="00062598" w:rsidRPr="00062598">
        <w:rPr>
          <w:i/>
          <w:noProof/>
        </w:rPr>
        <w:t>et al.</w:t>
      </w:r>
      <w:r w:rsidR="00062598" w:rsidRPr="00062598">
        <w:rPr>
          <w:noProof/>
        </w:rPr>
        <w:t xml:space="preserve">, 2015; Null </w:t>
      </w:r>
      <w:r w:rsidR="00062598" w:rsidRPr="00062598">
        <w:rPr>
          <w:i/>
          <w:noProof/>
        </w:rPr>
        <w:t>et al.</w:t>
      </w:r>
      <w:r w:rsidR="00062598" w:rsidRPr="00062598">
        <w:rPr>
          <w:noProof/>
        </w:rPr>
        <w:t>, 2014)</w:t>
      </w:r>
      <w:r w:rsidR="00062598">
        <w:fldChar w:fldCharType="end"/>
      </w:r>
      <w:r w:rsidR="00062598">
        <w:t>.</w:t>
      </w:r>
      <w:r w:rsidR="0033416F">
        <w:t xml:space="preserve"> </w:t>
      </w:r>
      <w:r w:rsidR="0033416F">
        <w:fldChar w:fldCharType="begin" w:fldLock="1"/>
      </w:r>
      <w:r w:rsidR="005E42FA">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 (2019)","plainTextFormattedCitation":"(Kraft et al., 2019)","previouslyFormattedCitation":"(Kraft &lt;i&gt;et al.&lt;/i&gt;, 2019)"},"properties":{"noteIndex":0},"schema":"https://github.com/citation-style-language/schema/raw/master/csl-citation.json"}</w:instrText>
      </w:r>
      <w:r w:rsidR="0033416F">
        <w:fldChar w:fldCharType="separate"/>
      </w:r>
      <w:r w:rsidR="0033416F" w:rsidRPr="0033416F">
        <w:rPr>
          <w:noProof/>
        </w:rPr>
        <w:t xml:space="preserve">Kraft </w:t>
      </w:r>
      <w:r w:rsidR="0033416F" w:rsidRPr="0033416F">
        <w:rPr>
          <w:i/>
          <w:noProof/>
        </w:rPr>
        <w:t>et al.</w:t>
      </w:r>
      <w:r w:rsidR="0033416F" w:rsidRPr="0033416F">
        <w:rPr>
          <w:noProof/>
        </w:rPr>
        <w:t xml:space="preserve"> </w:t>
      </w:r>
      <w:r w:rsidR="0033416F">
        <w:rPr>
          <w:noProof/>
        </w:rPr>
        <w:t>(</w:t>
      </w:r>
      <w:r w:rsidR="0033416F" w:rsidRPr="0033416F">
        <w:rPr>
          <w:noProof/>
        </w:rPr>
        <w:t>2019)</w:t>
      </w:r>
      <w:r w:rsidR="0033416F">
        <w:fldChar w:fldCharType="end"/>
      </w:r>
      <w:r w:rsidR="0033416F">
        <w:t xml:space="preserve"> developed </w:t>
      </w:r>
      <w:r w:rsidR="003B1BB6">
        <w:t xml:space="preserve">a dual-optimization barrier-removal model that maximized connected aquatic habitat and minimized water scarcity in Utah’s Weber River, but based economic objectives on economic loss functions and water demand price elasticities on highly urbanized areas including Ogden and Salt Lake City. </w:t>
      </w:r>
      <w:r w:rsidR="005E42FA">
        <w:fldChar w:fldCharType="begin" w:fldLock="1"/>
      </w:r>
      <w:r w:rsidR="001C1FAD">
        <w:instrText>ADDIN CSL_CITATION {"citationItems":[{"id":"ITEM-1","itemData":{"DOI":"10.1016/j.envsoft.2020.104643","ISSN":"13648152","abstract":"Systems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locations.","author":[{"dropping-particle":"","family":"Alafifi","given":"Ayman H.","non-dropping-particle":"","parse-names":false,"suffix":""},{"dropping-particle":"","family":"Rosenberg","given":"David E.","non-dropping-particle":"","parse-names":false,"suffix":""}],"container-title":"Environmental Modelling and Software","id":"ITEM-1","issue":"January","issued":{"date-parts":[["2020"]]},"page":"104643","publisher":"Elsevier Ltd","title":"Systems modeling to improve river, riparian, and wetland habitat quality and area","type":"article-journal","volume":"126"},"uris":["http://www.mendeley.com/documents/?uuid=a696b64b-1327-4fae-80da-4a4ddf19c222"]}],"mendeley":{"formattedCitation":"(Alafifi and Rosenberg, 2020)","manualFormatting":"Alafifi and Rosenberg (2020)","plainTextFormattedCitation":"(Alafifi and Rosenberg, 2020)","previouslyFormattedCitation":"(Alafifi and Rosenberg, 2020)"},"properties":{"noteIndex":0},"schema":"https://github.com/citation-style-language/schema/raw/master/csl-citation.json"}</w:instrText>
      </w:r>
      <w:r w:rsidR="005E42FA">
        <w:fldChar w:fldCharType="separate"/>
      </w:r>
      <w:r w:rsidR="005E42FA" w:rsidRPr="005E42FA">
        <w:rPr>
          <w:noProof/>
        </w:rPr>
        <w:t xml:space="preserve">Alafifi and Rosenberg </w:t>
      </w:r>
      <w:r w:rsidR="005E42FA">
        <w:rPr>
          <w:noProof/>
        </w:rPr>
        <w:t>(</w:t>
      </w:r>
      <w:r w:rsidR="005E42FA" w:rsidRPr="005E42FA">
        <w:rPr>
          <w:noProof/>
        </w:rPr>
        <w:t>2020)</w:t>
      </w:r>
      <w:r w:rsidR="005E42FA">
        <w:fldChar w:fldCharType="end"/>
      </w:r>
      <w:r w:rsidR="005E42FA">
        <w:t xml:space="preserve"> developed a systems optimization model for allocating water, financial resources, and revegetation efforts in the Lower Bear River watershed, but was not focused on barrier removal.</w:t>
      </w:r>
      <w:r w:rsidR="004C78C0">
        <w:t xml:space="preserve"> Water development is slated to continue in the Bear River basin </w:t>
      </w:r>
      <w:r w:rsidR="004C78C0">
        <w:fldChar w:fldCharType="begin" w:fldLock="1"/>
      </w:r>
      <w:r w:rsidR="004C78C0">
        <w:instrText>ADDIN CSL_CITATION {"citationItems":[{"id":"ITEM-1","itemData":{"author":[{"dropping-particle":"","family":"UDWRe","given":"","non-dropping-particle":"","parse-names":false,"suffix":""}],"id":"ITEM-1","issued":{"date-parts":[["2019"]]},"publisher-place":"Salt Lake City, Utah","title":"Bear River Development Report Executive Summary","type":"report"},"uris":["http://www.mendeley.com/documents/?uuid=f0498f21-8d2c-4673-9475-4444c45a166c"]}],"mendeley":{"formattedCitation":"(UDWRe, 2019)","plainTextFormattedCitation":"(UDWRe, 2019)","previouslyFormattedCitation":"(UDWRe, 2019)"},"properties":{"noteIndex":0},"schema":"https://github.com/citation-style-language/schema/raw/master/csl-citation.json"}</w:instrText>
      </w:r>
      <w:r w:rsidR="004C78C0">
        <w:fldChar w:fldCharType="separate"/>
      </w:r>
      <w:r w:rsidR="004C78C0" w:rsidRPr="004C78C0">
        <w:rPr>
          <w:noProof/>
        </w:rPr>
        <w:t>(UDWRe, 2019)</w:t>
      </w:r>
      <w:r w:rsidR="004C78C0">
        <w:fldChar w:fldCharType="end"/>
      </w:r>
      <w:r w:rsidR="004C78C0">
        <w:t xml:space="preserve">. My work will help to improve water resources decision making by creating a model that can quantify environmental-economic tradeoffs between suitable habitat connectivity for </w:t>
      </w:r>
      <w:commentRangeStart w:id="3"/>
      <w:r w:rsidR="004C78C0">
        <w:t xml:space="preserve">fish species </w:t>
      </w:r>
      <w:commentRangeEnd w:id="3"/>
      <w:r w:rsidR="0029110D">
        <w:rPr>
          <w:rStyle w:val="CommentReference"/>
        </w:rPr>
        <w:commentReference w:id="3"/>
      </w:r>
      <w:r w:rsidR="004C78C0">
        <w:t>of management concern and competing human water demands in the Bear River. The model solutions will identify promising solutions for barrier development and removal to protect and reconnect quality aquatic habitats while satisfying human water needs.</w:t>
      </w:r>
    </w:p>
    <w:p w14:paraId="15F583AF" w14:textId="77777777" w:rsidR="004C78C0" w:rsidRDefault="003B1BB6" w:rsidP="004C78C0">
      <w:pPr>
        <w:spacing w:after="0"/>
        <w:ind w:firstLine="720"/>
      </w:pPr>
      <w:r>
        <w:t xml:space="preserve"> </w:t>
      </w:r>
    </w:p>
    <w:p w14:paraId="06C98B8C" w14:textId="77777777" w:rsidR="004C78C0" w:rsidRDefault="004C78C0" w:rsidP="004C78C0">
      <w:pPr>
        <w:spacing w:after="0"/>
        <w:ind w:firstLine="720"/>
      </w:pPr>
    </w:p>
    <w:p w14:paraId="7CFB2B75" w14:textId="77777777" w:rsidR="00E5046B" w:rsidRPr="00E5046B" w:rsidRDefault="00E5046B" w:rsidP="00E5046B">
      <w:pPr>
        <w:spacing w:after="0"/>
        <w:rPr>
          <w:b/>
        </w:rPr>
      </w:pPr>
      <w:r w:rsidRPr="00E5046B">
        <w:rPr>
          <w:b/>
        </w:rPr>
        <w:t>References</w:t>
      </w:r>
    </w:p>
    <w:p w14:paraId="4ABF3126" w14:textId="77777777" w:rsidR="004C78C0" w:rsidRPr="004C78C0" w:rsidRDefault="004C78C0" w:rsidP="004C78C0">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Pr="004C78C0">
        <w:rPr>
          <w:noProof/>
        </w:rPr>
        <w:t>Alafifi, A.H. and D.E. Rosenberg, 2020. Systems Modeling to Improve River, Riparian, and Wetland Habitat Quality and Area. Environmental Modelling and Software 126:104643.</w:t>
      </w:r>
    </w:p>
    <w:p w14:paraId="23CD4C35" w14:textId="77777777"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Bourne, C.M., D.G. Kehler, Y.F. Wiersma, and D. Cote, 2011. Barriers to Fish Passage and Barriers to Fish Passage Assessments: The Impact of Assessment Methods and Assumptions on Barrier Identification and Quantification of Watershed Connectivity. Aquatic Ecology 45:389–403.</w:t>
      </w:r>
    </w:p>
    <w:p w14:paraId="15F15916" w14:textId="77777777"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King, S., J.R. O’Hanley, L.R. Newbold, P.S. Kemp, and M.W. Diebel, 2017. A Toolkit for Optimizing Fish Passage Barrier Mitigation Actions. Journal of Applied Ecology 54:599–611.</w:t>
      </w:r>
    </w:p>
    <w:p w14:paraId="66F34D93" w14:textId="77777777"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lastRenderedPageBreak/>
        <w:t>Kraft, M., D.E. Rosenberg, and S.E. Null, 2019. Prioritizing Stream Barrier Removal to Maximize Connected Aquatic Habitat and Minimize Water Scarcity. Journal of the American Water Resources Association 55:382–400.</w:t>
      </w:r>
    </w:p>
    <w:p w14:paraId="1EF3DD2A" w14:textId="77777777"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Kuby, M.J., W.F. Fagan, C.S. ReVelle, and W.L. Graf, 2005. A Multiobjective Optimization Model for Dam Removal: An Example Trading off Salmon Passage with Hydropower and Water Storage in the Willamette Basin. Advances in Water Resources 28:845–855.</w:t>
      </w:r>
    </w:p>
    <w:p w14:paraId="0C786928" w14:textId="77777777"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Neeson, T.M., M.C. Ferris, M.W. Diebel, P.J. Doran, J.R. O’Hanley, and P.B. McIntyre, 2015. Enhancing Ecosystem Restoration Efficiency through Spatial and Temporal Coordination. Proceedings of the National Academy of Sciences 112:6236–6241.</w:t>
      </w:r>
    </w:p>
    <w:p w14:paraId="0266CF4B" w14:textId="77777777"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Null, S.E., J. Medellín-Azuara, A. Escriva-Bou, M. Lent, and J.R. Lund, 2014. Optimizing the Damned: Water Supply Losses and Fish Habitat Gains from Dam Removal in California. Journal of Environmental Management 136:121–131.</w:t>
      </w:r>
    </w:p>
    <w:p w14:paraId="3D2B26B8" w14:textId="77777777"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O’Hanley, J.R., 2011. Open Rivers: Barrier Removal Planning and the Restoration of Free-Flowing Rivers. Journal of Environmental Management 92:3112–3120.</w:t>
      </w:r>
    </w:p>
    <w:p w14:paraId="3B793CB5" w14:textId="77777777" w:rsidR="004C78C0" w:rsidRPr="004C78C0" w:rsidRDefault="004C78C0" w:rsidP="004C78C0">
      <w:pPr>
        <w:widowControl w:val="0"/>
        <w:autoSpaceDE w:val="0"/>
        <w:autoSpaceDN w:val="0"/>
        <w:adjustRightInd w:val="0"/>
        <w:spacing w:after="0" w:line="240" w:lineRule="auto"/>
        <w:ind w:left="480" w:hanging="480"/>
        <w:rPr>
          <w:noProof/>
        </w:rPr>
      </w:pPr>
      <w:r w:rsidRPr="004C78C0">
        <w:rPr>
          <w:noProof/>
        </w:rPr>
        <w:t>UDWRe, 2019. Bear River Development Report Executive Summary. Salt Lake City, Utah.</w:t>
      </w:r>
    </w:p>
    <w:p w14:paraId="351AD0C2" w14:textId="77777777" w:rsidR="00E5046B" w:rsidRDefault="004C78C0" w:rsidP="00E5046B">
      <w:pPr>
        <w:spacing w:after="0"/>
      </w:pPr>
      <w:r>
        <w:fldChar w:fldCharType="end"/>
      </w:r>
    </w:p>
    <w:p w14:paraId="60C7769F" w14:textId="77777777" w:rsidR="00FB4B04" w:rsidRDefault="00FB4B04" w:rsidP="00E5046B">
      <w:pPr>
        <w:spacing w:after="0"/>
        <w:rPr>
          <w:ins w:id="4" w:author="David Rosenberg" w:date="2020-10-04T17:54:00Z"/>
        </w:rPr>
      </w:pPr>
      <w:ins w:id="5" w:author="David Rosenberg" w:date="2020-10-04T17:54:00Z">
        <w:r>
          <w:t>Additional Bear River References that may be of help.</w:t>
        </w:r>
      </w:ins>
    </w:p>
    <w:p w14:paraId="5F1E8AED" w14:textId="77777777" w:rsidR="00FB4B04" w:rsidRDefault="00FB4B04" w:rsidP="00E5046B">
      <w:pPr>
        <w:spacing w:after="0"/>
        <w:rPr>
          <w:ins w:id="6" w:author="David Rosenberg" w:date="2020-10-04T17:54:00Z"/>
        </w:rPr>
      </w:pPr>
    </w:p>
    <w:p w14:paraId="31C485C8" w14:textId="77777777" w:rsidR="00FB4B04" w:rsidRDefault="00FB4B04" w:rsidP="00E5046B">
      <w:pPr>
        <w:spacing w:after="0"/>
      </w:pPr>
      <w:r>
        <w:fldChar w:fldCharType="begin">
          <w:fldData xml:space="preserve">PEVuZE5vdGU+PENpdGU+PEF1dGhvcj5BYmRhbGxhaDwvQXV0aG9yPjxZZWFyPjIwMTk8L1llYXI+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</w:fldData>
        </w:fldChar>
      </w:r>
      <w:r>
        <w:instrText xml:space="preserve"> ADDIN EN.CITE </w:instrText>
      </w:r>
      <w:r>
        <w:fldChar w:fldCharType="begin">
          <w:fldData xml:space="preserve">PEVuZE5vdGU+PENpdGU+PEF1dGhvcj5BYmRhbGxhaDwvQXV0aG9yPjxZZWFyPjIwMTk8L1llYXI+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</w:fldData>
        </w:fldChar>
      </w:r>
      <w:r>
        <w:instrText xml:space="preserve"> ADDIN EN.CITE.DATA </w:instrText>
      </w:r>
      <w:r>
        <w:fldChar w:fldCharType="end"/>
      </w:r>
      <w:r>
        <w:fldChar w:fldCharType="separate"/>
      </w:r>
      <w:r>
        <w:rPr>
          <w:noProof/>
        </w:rPr>
        <w:t>(Abdallah and Rosenberg, 2019; Alminagorta et al., 2016; BIO-WEST, 2015; Degiorgio et al., 2010; Endter-Wada et al., 2009; JUB Engineers, 2013; Lecina et al., 2011; Mesner and Horsburgh, 2012; Resources, 2000; Resources, 2011; Sehlke and Jacobson, 2005; Toth et al., 2010; Welsh et al., 2013)</w:t>
      </w:r>
      <w:r>
        <w:fldChar w:fldCharType="end"/>
      </w:r>
    </w:p>
    <w:p w14:paraId="5B4D21C5" w14:textId="77777777" w:rsidR="00FB4B04" w:rsidRDefault="00FB4B04" w:rsidP="00E5046B">
      <w:pPr>
        <w:spacing w:after="0"/>
      </w:pPr>
    </w:p>
    <w:p w14:paraId="391573C9" w14:textId="77777777" w:rsidR="00FB4B04" w:rsidRPr="00FB4B04" w:rsidRDefault="00FB4B04" w:rsidP="00FB4B04">
      <w:pPr>
        <w:pStyle w:val="EndNoteBibliography"/>
        <w:spacing w:after="0"/>
        <w:ind w:left="720" w:hanging="720"/>
      </w:pPr>
      <w:r>
        <w:fldChar w:fldCharType="begin"/>
      </w:r>
      <w:r>
        <w:instrText xml:space="preserve"> ADDIN EN.REFLIST </w:instrText>
      </w:r>
      <w:r>
        <w:fldChar w:fldCharType="separate"/>
      </w:r>
      <w:r w:rsidRPr="00FB4B04">
        <w:t xml:space="preserve">Abdallah, A. M., and Rosenberg, D. E. (2019). "A data model to manage data for water resources systems modeling." </w:t>
      </w:r>
      <w:r w:rsidRPr="00FB4B04">
        <w:rPr>
          <w:i/>
        </w:rPr>
        <w:t>Environmental Modelling and Software</w:t>
      </w:r>
      <w:r w:rsidRPr="00FB4B04">
        <w:t xml:space="preserve">, 115, 113-127. </w:t>
      </w:r>
      <w:hyperlink r:id="rId8" w:history="1">
        <w:r w:rsidRPr="00FB4B04">
          <w:rPr>
            <w:rStyle w:val="Hyperlink"/>
          </w:rPr>
          <w:t>https://doi.org/10.1016/j.envsoft.2019.02.005</w:t>
        </w:r>
      </w:hyperlink>
      <w:r w:rsidRPr="00FB4B04">
        <w:t>.</w:t>
      </w:r>
    </w:p>
    <w:p w14:paraId="0707AB1B" w14:textId="77777777" w:rsidR="00FB4B04" w:rsidRPr="00FB4B04" w:rsidRDefault="00FB4B04" w:rsidP="00FB4B04">
      <w:pPr>
        <w:pStyle w:val="EndNoteBibliography"/>
        <w:spacing w:after="0"/>
        <w:ind w:left="720" w:hanging="720"/>
      </w:pPr>
      <w:r w:rsidRPr="00FB4B04">
        <w:t xml:space="preserve">Alminagorta, O., Rosenberg, D. E., and Kettenring, K. M. (2016). "Systems modeling to improve the hydro-ecological performance of diked wetlands." </w:t>
      </w:r>
      <w:r w:rsidRPr="00FB4B04">
        <w:rPr>
          <w:i/>
        </w:rPr>
        <w:t>Water Resources Research</w:t>
      </w:r>
      <w:r w:rsidRPr="00FB4B04">
        <w:t xml:space="preserve">, 52(9), 7070–7085. </w:t>
      </w:r>
      <w:hyperlink r:id="rId9" w:history="1">
        <w:r w:rsidRPr="00FB4B04">
          <w:rPr>
            <w:rStyle w:val="Hyperlink"/>
          </w:rPr>
          <w:t>http://dx.doi.org/10.1002/2015WR018105</w:t>
        </w:r>
      </w:hyperlink>
      <w:r w:rsidRPr="00FB4B04">
        <w:t>.</w:t>
      </w:r>
    </w:p>
    <w:p w14:paraId="4C3BF06B" w14:textId="77777777" w:rsidR="00FB4B04" w:rsidRPr="00FB4B04" w:rsidRDefault="00FB4B04" w:rsidP="00FB4B04">
      <w:pPr>
        <w:pStyle w:val="EndNoteBibliography"/>
        <w:spacing w:after="0"/>
        <w:ind w:left="720" w:hanging="720"/>
      </w:pPr>
      <w:r w:rsidRPr="00FB4B04">
        <w:t xml:space="preserve">BIO-WEST. (2015). "Background Report: Little Bear and Blacksmith Fork Rivers Environmental Flows." The Nature Conservancy, Logan, Utah. </w:t>
      </w:r>
      <w:hyperlink r:id="rId10" w:history="1">
        <w:r w:rsidRPr="00FB4B04">
          <w:rPr>
            <w:rStyle w:val="Hyperlink"/>
          </w:rPr>
          <w:t>https://drive.google.com/folderview?id=0B7PA7VbaAzr8eWxJM2tFSHJWWkU&amp;usp=sharing</w:t>
        </w:r>
      </w:hyperlink>
      <w:r w:rsidRPr="00FB4B04">
        <w:t>.</w:t>
      </w:r>
    </w:p>
    <w:p w14:paraId="328308E5" w14:textId="77777777" w:rsidR="00FB4B04" w:rsidRPr="00FB4B04" w:rsidRDefault="00FB4B04" w:rsidP="00FB4B04">
      <w:pPr>
        <w:pStyle w:val="EndNoteBibliography"/>
        <w:spacing w:after="0"/>
        <w:ind w:left="720" w:hanging="720"/>
      </w:pPr>
      <w:r w:rsidRPr="00FB4B04">
        <w:t xml:space="preserve">Degiorgio, J., McCarthy, P., Cross, M., Garfin, G., Gori, D., and Tuhy, J. (2010). "Bear River Climate Change Adaptation Workshop Summary." Southwest Climate Change Initiative, Salt Lake City, Utah. </w:t>
      </w:r>
      <w:hyperlink r:id="rId11" w:history="1">
        <w:r w:rsidRPr="00FB4B04">
          <w:rPr>
            <w:rStyle w:val="Hyperlink"/>
          </w:rPr>
          <w:t>http://nmconservation.org/dl/SWCCI-BearRiver-Climate-Adaptation-Wkshp-FINAL-Report-Nov-2010.pdf</w:t>
        </w:r>
      </w:hyperlink>
      <w:r w:rsidRPr="00FB4B04">
        <w:t>.</w:t>
      </w:r>
    </w:p>
    <w:p w14:paraId="67F912BB" w14:textId="77777777" w:rsidR="00FB4B04" w:rsidRPr="00FB4B04" w:rsidRDefault="00FB4B04" w:rsidP="00FB4B04">
      <w:pPr>
        <w:pStyle w:val="EndNoteBibliography"/>
        <w:spacing w:after="0"/>
        <w:ind w:left="720" w:hanging="720"/>
      </w:pPr>
      <w:r w:rsidRPr="00FB4B04">
        <w:t xml:space="preserve">Endter-Wada, J., Selfa, T., and Welsh, L. W. (2009). "Hydrologic Interdependencies and Human Cooperation: The Process of Adapting to Droughts." </w:t>
      </w:r>
      <w:r w:rsidRPr="00FB4B04">
        <w:rPr>
          <w:i/>
        </w:rPr>
        <w:t>Weather, Climate, and Society</w:t>
      </w:r>
      <w:r w:rsidRPr="00FB4B04">
        <w:t xml:space="preserve">, 1(1), 54-70. </w:t>
      </w:r>
      <w:hyperlink r:id="rId12" w:history="1">
        <w:r w:rsidRPr="00FB4B04">
          <w:rPr>
            <w:rStyle w:val="Hyperlink"/>
          </w:rPr>
          <w:t>http://journals.ametsoc.org/doi/abs/10.1175/2009WCAS1009.1</w:t>
        </w:r>
      </w:hyperlink>
      <w:r w:rsidRPr="00FB4B04">
        <w:t>.</w:t>
      </w:r>
    </w:p>
    <w:p w14:paraId="59506C18" w14:textId="77777777" w:rsidR="00FB4B04" w:rsidRPr="00FB4B04" w:rsidRDefault="00FB4B04" w:rsidP="00FB4B04">
      <w:pPr>
        <w:pStyle w:val="EndNoteBibliography"/>
        <w:spacing w:after="0"/>
        <w:ind w:left="720" w:hanging="720"/>
      </w:pPr>
      <w:r w:rsidRPr="00FB4B04">
        <w:t xml:space="preserve">JUB Engineers. (2013). "Cache County Water Master Plan." Cache County, Logan, Utah. </w:t>
      </w:r>
      <w:hyperlink r:id="rId13" w:history="1">
        <w:r w:rsidRPr="00FB4B04">
          <w:rPr>
            <w:rStyle w:val="Hyperlink"/>
          </w:rPr>
          <w:t>https://www.cachecounty.org/water/cache-county-water-master-plan.html</w:t>
        </w:r>
      </w:hyperlink>
      <w:r w:rsidRPr="00FB4B04">
        <w:t>.</w:t>
      </w:r>
    </w:p>
    <w:p w14:paraId="7D4FBE97" w14:textId="77777777" w:rsidR="00FB4B04" w:rsidRPr="00FB4B04" w:rsidRDefault="00FB4B04" w:rsidP="00FB4B04">
      <w:pPr>
        <w:pStyle w:val="EndNoteBibliography"/>
        <w:spacing w:after="0"/>
        <w:ind w:left="720" w:hanging="720"/>
      </w:pPr>
      <w:r w:rsidRPr="00FB4B04">
        <w:t xml:space="preserve">Lecina, S., Neale, C. M. U., Merkley, G. P., and Dos Santos, C. A. C. (2011). "Irrigation evaluation based on performance analysis and water accounting at the Bear River Irrigation Project (U.S.A.)." </w:t>
      </w:r>
      <w:r w:rsidRPr="00FB4B04">
        <w:rPr>
          <w:i/>
        </w:rPr>
        <w:t>Agricultural Water Management</w:t>
      </w:r>
      <w:r w:rsidRPr="00FB4B04">
        <w:t xml:space="preserve">, 98(9), 1349-1363. </w:t>
      </w:r>
      <w:hyperlink r:id="rId14" w:history="1">
        <w:r w:rsidRPr="00FB4B04">
          <w:rPr>
            <w:rStyle w:val="Hyperlink"/>
          </w:rPr>
          <w:t>http://www.sciencedirect.com/science/article/pii/S037837741100076X</w:t>
        </w:r>
      </w:hyperlink>
      <w:r w:rsidRPr="00FB4B04">
        <w:t>.</w:t>
      </w:r>
    </w:p>
    <w:p w14:paraId="774F99F1" w14:textId="77777777" w:rsidR="00FB4B04" w:rsidRPr="00FB4B04" w:rsidRDefault="00FB4B04" w:rsidP="00FB4B04">
      <w:pPr>
        <w:pStyle w:val="EndNoteBibliography"/>
        <w:spacing w:after="0"/>
        <w:ind w:left="720" w:hanging="720"/>
      </w:pPr>
      <w:r w:rsidRPr="00FB4B04">
        <w:lastRenderedPageBreak/>
        <w:t xml:space="preserve">Mesner, N., and Horsburgh, J. S. (2012). "Watershed Description." Utah State University. </w:t>
      </w:r>
      <w:hyperlink r:id="rId15" w:history="1">
        <w:r w:rsidRPr="00FB4B04">
          <w:rPr>
            <w:rStyle w:val="Hyperlink"/>
          </w:rPr>
          <w:t>http://www.bearriverinfo.org</w:t>
        </w:r>
      </w:hyperlink>
      <w:r w:rsidRPr="00FB4B04">
        <w:t>. [Accessed on: Nov. 25, 2012].</w:t>
      </w:r>
    </w:p>
    <w:p w14:paraId="43D1B2C1" w14:textId="77777777" w:rsidR="00FB4B04" w:rsidRPr="00FB4B04" w:rsidRDefault="00FB4B04" w:rsidP="00FB4B04">
      <w:pPr>
        <w:pStyle w:val="EndNoteBibliography"/>
        <w:spacing w:after="0"/>
        <w:ind w:left="720" w:hanging="720"/>
      </w:pPr>
      <w:r w:rsidRPr="00FB4B04">
        <w:t xml:space="preserve">Resources, U. D. o. W. (2000). "Bear River Development." Salt Lake City, UT. </w:t>
      </w:r>
      <w:hyperlink r:id="rId16" w:history="1">
        <w:r w:rsidRPr="00FB4B04">
          <w:rPr>
            <w:rStyle w:val="Hyperlink"/>
          </w:rPr>
          <w:t>http://www.water.utah.gov/brochures/brdev.pdf</w:t>
        </w:r>
      </w:hyperlink>
      <w:r w:rsidRPr="00FB4B04">
        <w:t>.</w:t>
      </w:r>
    </w:p>
    <w:p w14:paraId="5EC367DC" w14:textId="77777777" w:rsidR="00FB4B04" w:rsidRPr="00FB4B04" w:rsidRDefault="00FB4B04" w:rsidP="00FB4B04">
      <w:pPr>
        <w:pStyle w:val="EndNoteBibliography"/>
        <w:spacing w:after="0"/>
        <w:ind w:left="720" w:hanging="720"/>
      </w:pPr>
      <w:r w:rsidRPr="00FB4B04">
        <w:t xml:space="preserve">Resources, U. D. o. W. (2011). "Water-Related Land Use Inventories: Bear River Basin 2009 Inventory." Utah Department of Natural Resources, Salt Lake City, UT. </w:t>
      </w:r>
      <w:hyperlink r:id="rId17" w:history="1">
        <w:r w:rsidRPr="00FB4B04">
          <w:rPr>
            <w:rStyle w:val="Hyperlink"/>
          </w:rPr>
          <w:t>http://www.water.utah.gov/planning/landuse/Bear/Bear%20River%20Basin%202009.pdf</w:t>
        </w:r>
      </w:hyperlink>
      <w:r w:rsidRPr="00FB4B04">
        <w:t>.</w:t>
      </w:r>
    </w:p>
    <w:p w14:paraId="09744349" w14:textId="77777777" w:rsidR="00FB4B04" w:rsidRPr="00FB4B04" w:rsidRDefault="00FB4B04" w:rsidP="00FB4B04">
      <w:pPr>
        <w:pStyle w:val="EndNoteBibliography"/>
        <w:spacing w:after="0"/>
        <w:ind w:left="720" w:hanging="720"/>
      </w:pPr>
      <w:r w:rsidRPr="00FB4B04">
        <w:t xml:space="preserve">Sehlke, G., and Jacobson, J. (2005). "System Dynamics Modeling of Transboundary Systems: The Bear River Basin Model." </w:t>
      </w:r>
      <w:r w:rsidRPr="00FB4B04">
        <w:rPr>
          <w:i/>
        </w:rPr>
        <w:t>Ground Water</w:t>
      </w:r>
      <w:r w:rsidRPr="00FB4B04">
        <w:t xml:space="preserve">, 43(5), 722-730. </w:t>
      </w:r>
      <w:hyperlink r:id="rId18" w:history="1">
        <w:r w:rsidRPr="00FB4B04">
          <w:rPr>
            <w:rStyle w:val="Hyperlink"/>
          </w:rPr>
          <w:t>http://dx.doi.org/10.1111/j.1745-6584.2005.00065.x</w:t>
        </w:r>
      </w:hyperlink>
      <w:r w:rsidRPr="00FB4B04">
        <w:t>.</w:t>
      </w:r>
    </w:p>
    <w:p w14:paraId="4C45EB43" w14:textId="77777777" w:rsidR="00FB4B04" w:rsidRPr="00FB4B04" w:rsidRDefault="00FB4B04" w:rsidP="00FB4B04">
      <w:pPr>
        <w:pStyle w:val="EndNoteBibliography"/>
        <w:spacing w:after="0"/>
        <w:ind w:left="720" w:hanging="720"/>
      </w:pPr>
      <w:r w:rsidRPr="00FB4B04">
        <w:t xml:space="preserve">Toth, R. E., Edwards, T. J., Jr., Perschon, A. L., and White, D. C. (2010). "The Bear River Watershed: Its role in maintaining the Bear River Migratory Bird Refuge." </w:t>
      </w:r>
      <w:r w:rsidRPr="00FB4B04">
        <w:rPr>
          <w:i/>
        </w:rPr>
        <w:t>2010-1</w:t>
      </w:r>
      <w:r w:rsidRPr="00FB4B04">
        <w:t xml:space="preserve">, U.S. Geological Survey, Utah Cooperative Fish and Wildlife Research Unit, Utah State University, Logan, Utah. </w:t>
      </w:r>
      <w:hyperlink r:id="rId19" w:history="1">
        <w:r w:rsidRPr="00FB4B04">
          <w:rPr>
            <w:rStyle w:val="Hyperlink"/>
          </w:rPr>
          <w:t>http://www.cnr.usu.edu/envs/files/uploads/BRMBR_Final_Report_b.pdf</w:t>
        </w:r>
      </w:hyperlink>
      <w:r w:rsidRPr="00FB4B04">
        <w:t>.</w:t>
      </w:r>
    </w:p>
    <w:p w14:paraId="315F3578" w14:textId="77777777" w:rsidR="00FB4B04" w:rsidRPr="00FB4B04" w:rsidRDefault="00FB4B04" w:rsidP="00FB4B04">
      <w:pPr>
        <w:pStyle w:val="EndNoteBibliography"/>
        <w:ind w:left="720" w:hanging="720"/>
      </w:pPr>
      <w:r w:rsidRPr="00FB4B04">
        <w:t xml:space="preserve">Welsh, L. W., Endter-Wada, J., Downard, R., and Kettenring, K. M. (2013). "Developing Adaptive Capacity to Droughts: the Rationality of Locality." </w:t>
      </w:r>
      <w:r w:rsidRPr="00FB4B04">
        <w:rPr>
          <w:i/>
        </w:rPr>
        <w:t>Ecology and Society</w:t>
      </w:r>
      <w:r w:rsidRPr="00FB4B04">
        <w:t xml:space="preserve">, 18(2). </w:t>
      </w:r>
      <w:hyperlink r:id="rId20" w:history="1">
        <w:r w:rsidRPr="00FB4B04">
          <w:rPr>
            <w:rStyle w:val="Hyperlink"/>
          </w:rPr>
          <w:t>http://www.ecologyandsociety.org/vol18/iss2/art7/</w:t>
        </w:r>
      </w:hyperlink>
      <w:r w:rsidRPr="00FB4B04">
        <w:t>.</w:t>
      </w:r>
    </w:p>
    <w:p w14:paraId="2C93050D" w14:textId="77777777" w:rsidR="00FB4B04" w:rsidRDefault="00FB4B04" w:rsidP="00FB4B04">
      <w:pPr>
        <w:spacing w:after="0"/>
      </w:pPr>
      <w:r>
        <w:fldChar w:fldCharType="end"/>
      </w:r>
    </w:p>
    <w:sectPr w:rsidR="00FB4B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Rosenberg" w:date="2020-10-04T17:38:00Z" w:initials="DR">
    <w:p w14:paraId="5E388F6D" w14:textId="77777777" w:rsidR="0029110D" w:rsidRDefault="0029110D">
      <w:pPr>
        <w:pStyle w:val="CommentText"/>
      </w:pPr>
      <w:r>
        <w:rPr>
          <w:rStyle w:val="CommentReference"/>
        </w:rPr>
        <w:annotationRef/>
      </w:r>
      <w:r>
        <w:t>Greg,</w:t>
      </w:r>
    </w:p>
    <w:p w14:paraId="3AE32702" w14:textId="77777777" w:rsidR="0029110D" w:rsidRDefault="0029110D">
      <w:pPr>
        <w:pStyle w:val="CommentText"/>
      </w:pPr>
    </w:p>
    <w:p w14:paraId="375C4C79" w14:textId="77777777" w:rsidR="0029110D" w:rsidRDefault="0029110D">
      <w:pPr>
        <w:pStyle w:val="CommentText"/>
      </w:pPr>
      <w:r>
        <w:t>All the sources seem relevant. There is a lot to draw from these sources. The abstract summarizes the scope of work. I am still unclear about the gap in prior work that the project will fill. Is it improving the representation of habitat connectivity? Or human water demands? Or both?</w:t>
      </w:r>
    </w:p>
    <w:p w14:paraId="6AEE8224" w14:textId="77777777" w:rsidR="0029110D" w:rsidRDefault="0029110D">
      <w:pPr>
        <w:pStyle w:val="CommentText"/>
      </w:pPr>
    </w:p>
    <w:p w14:paraId="5B038428" w14:textId="77777777" w:rsidR="0029110D" w:rsidRDefault="0029110D">
      <w:pPr>
        <w:pStyle w:val="CommentText"/>
      </w:pPr>
      <w:r>
        <w:t xml:space="preserve">Also, how do you plan to identify barriers in the basin? What will be the size or other criteria to include/exclude </w:t>
      </w:r>
      <w:proofErr w:type="gramStart"/>
      <w:r>
        <w:t>a  barrier</w:t>
      </w:r>
      <w:proofErr w:type="gramEnd"/>
      <w:r>
        <w:t xml:space="preserve"> ?</w:t>
      </w:r>
    </w:p>
    <w:p w14:paraId="30F1CDB8" w14:textId="77777777" w:rsidR="0029110D" w:rsidRDefault="0029110D">
      <w:pPr>
        <w:pStyle w:val="CommentText"/>
      </w:pPr>
    </w:p>
    <w:p w14:paraId="476DE7DB" w14:textId="77777777" w:rsidR="0029110D" w:rsidRDefault="0029110D">
      <w:pPr>
        <w:pStyle w:val="CommentText"/>
      </w:pPr>
      <w:r>
        <w:t>Are you familiar with Bear Lake, Mud Lake, and the canals that divert Bear River water into Bear Lake and the pumps that take water out of Bear Lake</w:t>
      </w:r>
      <w:r w:rsidR="00FB4B04">
        <w:t xml:space="preserve"> and put it back into a canal to return to the river. This configuration is slightly different than a dendritic network. Maybe this configuration will be important, maybe it can be ignored.</w:t>
      </w:r>
    </w:p>
    <w:p w14:paraId="5E64987E" w14:textId="77777777" w:rsidR="00FB4B04" w:rsidRDefault="00FB4B04">
      <w:pPr>
        <w:pStyle w:val="CommentText"/>
      </w:pPr>
    </w:p>
    <w:p w14:paraId="543B151B" w14:textId="77777777" w:rsidR="00FB4B04" w:rsidRDefault="00FB4B04">
      <w:pPr>
        <w:pStyle w:val="CommentText"/>
      </w:pPr>
      <w:proofErr w:type="gramStart"/>
      <w:r>
        <w:t>Similarly</w:t>
      </w:r>
      <w:proofErr w:type="gramEnd"/>
      <w:r>
        <w:t xml:space="preserve"> at the mouth of the Bear River, the Bear River Migratory Bird Refuge is a system of dikes, gates, and canals that form numerous barriers before Bear River can flow to the Great Salt Lake. See article below by Omar </w:t>
      </w:r>
      <w:proofErr w:type="spellStart"/>
      <w:r>
        <w:t>Alminagorta</w:t>
      </w:r>
      <w:proofErr w:type="spellEnd"/>
      <w:r>
        <w:t xml:space="preserve"> (2016) for more info on the Refuge.</w:t>
      </w:r>
      <w:bookmarkStart w:id="1" w:name="_GoBack"/>
      <w:bookmarkEnd w:id="1"/>
    </w:p>
    <w:p w14:paraId="79A585E5" w14:textId="77777777" w:rsidR="00FB4B04" w:rsidRDefault="00FB4B04">
      <w:pPr>
        <w:pStyle w:val="CommentText"/>
      </w:pPr>
    </w:p>
    <w:p w14:paraId="5E0EA145" w14:textId="77777777" w:rsidR="00FB4B04" w:rsidRDefault="00FB4B04">
      <w:pPr>
        <w:pStyle w:val="CommentText"/>
      </w:pPr>
      <w:r>
        <w:t>Below, I added more references I have on the Bear River that may be of help to you.</w:t>
      </w:r>
    </w:p>
    <w:p w14:paraId="724DB04D" w14:textId="77777777" w:rsidR="00FB4B04" w:rsidRDefault="00FB4B04">
      <w:pPr>
        <w:pStyle w:val="CommentText"/>
      </w:pPr>
    </w:p>
    <w:p w14:paraId="29716AD1" w14:textId="77777777" w:rsidR="00FB4B04" w:rsidRDefault="00FB4B04">
      <w:pPr>
        <w:pStyle w:val="CommentText"/>
      </w:pPr>
      <w:r>
        <w:t>You have a lot to work with here and I look forward to see how you start formulating the model.</w:t>
      </w:r>
    </w:p>
    <w:p w14:paraId="7F1B9CAD" w14:textId="77777777" w:rsidR="00FB4B04" w:rsidRDefault="00FB4B04">
      <w:pPr>
        <w:pStyle w:val="CommentText"/>
      </w:pPr>
    </w:p>
    <w:p w14:paraId="6156A75C" w14:textId="77777777" w:rsidR="00FB4B04" w:rsidRDefault="00FB4B04">
      <w:pPr>
        <w:pStyle w:val="CommentText"/>
      </w:pPr>
      <w:r>
        <w:t>David</w:t>
      </w:r>
    </w:p>
  </w:comment>
  <w:comment w:id="2" w:author="David Rosenberg" w:date="2020-10-04T17:39:00Z" w:initials="DR">
    <w:p w14:paraId="545F60D8" w14:textId="77777777" w:rsidR="0029110D" w:rsidRDefault="0029110D">
      <w:pPr>
        <w:pStyle w:val="CommentText"/>
      </w:pPr>
      <w:r>
        <w:rPr>
          <w:rStyle w:val="CommentReference"/>
        </w:rPr>
        <w:annotationRef/>
      </w:r>
      <w:r>
        <w:t>Does this mean bi-objective optimization model?</w:t>
      </w:r>
    </w:p>
  </w:comment>
  <w:comment w:id="3" w:author="David Rosenberg" w:date="2020-10-04T17:41:00Z" w:initials="DR">
    <w:p w14:paraId="6A1311F0" w14:textId="77777777" w:rsidR="0029110D" w:rsidRDefault="0029110D">
      <w:pPr>
        <w:pStyle w:val="CommentText"/>
      </w:pPr>
      <w:r>
        <w:rPr>
          <w:rStyle w:val="CommentReference"/>
        </w:rPr>
        <w:annotationRef/>
      </w:r>
      <w:r>
        <w:t>Which species? What is known about what these species need habitat wise?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6A75C" w15:done="0"/>
  <w15:commentEx w15:paraId="545F60D8" w15:done="0"/>
  <w15:commentEx w15:paraId="6A1311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6A75C" w16cid:durableId="23248716"/>
  <w16cid:commentId w16cid:paraId="545F60D8" w16cid:durableId="23248749"/>
  <w16cid:commentId w16cid:paraId="6A1311F0" w16cid:durableId="232487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Rosenberg">
    <w15:presenceInfo w15:providerId="None" w15:userId="David Rosen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46&lt;/item&gt;&lt;item&gt;47&lt;/item&gt;&lt;item&gt;48&lt;/item&gt;&lt;item&gt;49&lt;/item&gt;&lt;item&gt;50&lt;/item&gt;&lt;item&gt;51&lt;/item&gt;&lt;item&gt;53&lt;/item&gt;&lt;item&gt;1364&lt;/item&gt;&lt;item&gt;1481&lt;/item&gt;&lt;item&gt;1511&lt;/item&gt;&lt;item&gt;1569&lt;/item&gt;&lt;item&gt;2265&lt;/item&gt;&lt;item&gt;2479&lt;/item&gt;&lt;/record-ids&gt;&lt;/item&gt;&lt;/Libraries&gt;"/>
  </w:docVars>
  <w:rsids>
    <w:rsidRoot w:val="00EF75C7"/>
    <w:rsid w:val="00062598"/>
    <w:rsid w:val="000F7238"/>
    <w:rsid w:val="00143381"/>
    <w:rsid w:val="001C1FAD"/>
    <w:rsid w:val="0029110D"/>
    <w:rsid w:val="0033416F"/>
    <w:rsid w:val="0034141E"/>
    <w:rsid w:val="003B1BB6"/>
    <w:rsid w:val="004C78C0"/>
    <w:rsid w:val="004D05FB"/>
    <w:rsid w:val="005D345A"/>
    <w:rsid w:val="005E42FA"/>
    <w:rsid w:val="0090090E"/>
    <w:rsid w:val="009860EB"/>
    <w:rsid w:val="009A090B"/>
    <w:rsid w:val="00AD70F8"/>
    <w:rsid w:val="00B36507"/>
    <w:rsid w:val="00B565F1"/>
    <w:rsid w:val="00CB4903"/>
    <w:rsid w:val="00E5046B"/>
    <w:rsid w:val="00ED03CD"/>
    <w:rsid w:val="00EF75C7"/>
    <w:rsid w:val="00FB4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6DD4"/>
  <w15:chartTrackingRefBased/>
  <w15:docId w15:val="{62A6BF66-9F0D-4B1F-A448-3B5AED24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C7"/>
    <w:pPr>
      <w:spacing w:before="100" w:beforeAutospacing="1" w:after="100" w:afterAutospacing="1" w:line="240" w:lineRule="auto"/>
    </w:pPr>
    <w:rPr>
      <w:rFonts w:eastAsia="Times New Roman"/>
    </w:rPr>
  </w:style>
  <w:style w:type="character" w:styleId="CommentReference">
    <w:name w:val="annotation reference"/>
    <w:basedOn w:val="DefaultParagraphFont"/>
    <w:uiPriority w:val="99"/>
    <w:semiHidden/>
    <w:unhideWhenUsed/>
    <w:rsid w:val="0029110D"/>
    <w:rPr>
      <w:sz w:val="16"/>
      <w:szCs w:val="16"/>
    </w:rPr>
  </w:style>
  <w:style w:type="paragraph" w:styleId="CommentText">
    <w:name w:val="annotation text"/>
    <w:basedOn w:val="Normal"/>
    <w:link w:val="CommentTextChar"/>
    <w:uiPriority w:val="99"/>
    <w:semiHidden/>
    <w:unhideWhenUsed/>
    <w:rsid w:val="0029110D"/>
    <w:pPr>
      <w:spacing w:line="240" w:lineRule="auto"/>
    </w:pPr>
    <w:rPr>
      <w:sz w:val="20"/>
      <w:szCs w:val="20"/>
    </w:rPr>
  </w:style>
  <w:style w:type="character" w:customStyle="1" w:styleId="CommentTextChar">
    <w:name w:val="Comment Text Char"/>
    <w:basedOn w:val="DefaultParagraphFont"/>
    <w:link w:val="CommentText"/>
    <w:uiPriority w:val="99"/>
    <w:semiHidden/>
    <w:rsid w:val="0029110D"/>
    <w:rPr>
      <w:sz w:val="20"/>
      <w:szCs w:val="20"/>
    </w:rPr>
  </w:style>
  <w:style w:type="paragraph" w:styleId="CommentSubject">
    <w:name w:val="annotation subject"/>
    <w:basedOn w:val="CommentText"/>
    <w:next w:val="CommentText"/>
    <w:link w:val="CommentSubjectChar"/>
    <w:uiPriority w:val="99"/>
    <w:semiHidden/>
    <w:unhideWhenUsed/>
    <w:rsid w:val="0029110D"/>
    <w:rPr>
      <w:b/>
      <w:bCs/>
    </w:rPr>
  </w:style>
  <w:style w:type="character" w:customStyle="1" w:styleId="CommentSubjectChar">
    <w:name w:val="Comment Subject Char"/>
    <w:basedOn w:val="CommentTextChar"/>
    <w:link w:val="CommentSubject"/>
    <w:uiPriority w:val="99"/>
    <w:semiHidden/>
    <w:rsid w:val="0029110D"/>
    <w:rPr>
      <w:b/>
      <w:bCs/>
      <w:sz w:val="20"/>
      <w:szCs w:val="20"/>
    </w:rPr>
  </w:style>
  <w:style w:type="paragraph" w:styleId="BalloonText">
    <w:name w:val="Balloon Text"/>
    <w:basedOn w:val="Normal"/>
    <w:link w:val="BalloonTextChar"/>
    <w:uiPriority w:val="99"/>
    <w:semiHidden/>
    <w:unhideWhenUsed/>
    <w:rsid w:val="00291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10D"/>
    <w:rPr>
      <w:rFonts w:ascii="Segoe UI" w:hAnsi="Segoe UI" w:cs="Segoe UI"/>
      <w:sz w:val="18"/>
      <w:szCs w:val="18"/>
    </w:rPr>
  </w:style>
  <w:style w:type="paragraph" w:customStyle="1" w:styleId="EndNoteBibliographyTitle">
    <w:name w:val="EndNote Bibliography Title"/>
    <w:basedOn w:val="Normal"/>
    <w:link w:val="EndNoteBibliographyTitleChar"/>
    <w:rsid w:val="00FB4B04"/>
    <w:pPr>
      <w:spacing w:after="0"/>
      <w:jc w:val="center"/>
    </w:pPr>
    <w:rPr>
      <w:noProof/>
    </w:rPr>
  </w:style>
  <w:style w:type="character" w:customStyle="1" w:styleId="EndNoteBibliographyTitleChar">
    <w:name w:val="EndNote Bibliography Title Char"/>
    <w:basedOn w:val="DefaultParagraphFont"/>
    <w:link w:val="EndNoteBibliographyTitle"/>
    <w:rsid w:val="00FB4B04"/>
    <w:rPr>
      <w:noProof/>
    </w:rPr>
  </w:style>
  <w:style w:type="paragraph" w:customStyle="1" w:styleId="EndNoteBibliography">
    <w:name w:val="EndNote Bibliography"/>
    <w:basedOn w:val="Normal"/>
    <w:link w:val="EndNoteBibliographyChar"/>
    <w:rsid w:val="00FB4B04"/>
    <w:pPr>
      <w:spacing w:line="240" w:lineRule="auto"/>
    </w:pPr>
    <w:rPr>
      <w:noProof/>
    </w:rPr>
  </w:style>
  <w:style w:type="character" w:customStyle="1" w:styleId="EndNoteBibliographyChar">
    <w:name w:val="EndNote Bibliography Char"/>
    <w:basedOn w:val="DefaultParagraphFont"/>
    <w:link w:val="EndNoteBibliography"/>
    <w:rsid w:val="00FB4B04"/>
    <w:rPr>
      <w:noProof/>
    </w:rPr>
  </w:style>
  <w:style w:type="character" w:styleId="Hyperlink">
    <w:name w:val="Hyperlink"/>
    <w:basedOn w:val="DefaultParagraphFont"/>
    <w:uiPriority w:val="99"/>
    <w:unhideWhenUsed/>
    <w:rsid w:val="00FB4B04"/>
    <w:rPr>
      <w:color w:val="0563C1" w:themeColor="hyperlink"/>
      <w:u w:val="single"/>
    </w:rPr>
  </w:style>
  <w:style w:type="character" w:styleId="UnresolvedMention">
    <w:name w:val="Unresolved Mention"/>
    <w:basedOn w:val="DefaultParagraphFont"/>
    <w:uiPriority w:val="99"/>
    <w:semiHidden/>
    <w:unhideWhenUsed/>
    <w:rsid w:val="00FB4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85076">
      <w:bodyDiv w:val="1"/>
      <w:marLeft w:val="0"/>
      <w:marRight w:val="0"/>
      <w:marTop w:val="0"/>
      <w:marBottom w:val="0"/>
      <w:divBdr>
        <w:top w:val="none" w:sz="0" w:space="0" w:color="auto"/>
        <w:left w:val="none" w:sz="0" w:space="0" w:color="auto"/>
        <w:bottom w:val="none" w:sz="0" w:space="0" w:color="auto"/>
        <w:right w:val="none" w:sz="0" w:space="0" w:color="auto"/>
      </w:divBdr>
    </w:div>
    <w:div w:id="1958175355">
      <w:bodyDiv w:val="1"/>
      <w:marLeft w:val="0"/>
      <w:marRight w:val="0"/>
      <w:marTop w:val="0"/>
      <w:marBottom w:val="0"/>
      <w:divBdr>
        <w:top w:val="none" w:sz="0" w:space="0" w:color="auto"/>
        <w:left w:val="none" w:sz="0" w:space="0" w:color="auto"/>
        <w:bottom w:val="none" w:sz="0" w:space="0" w:color="auto"/>
        <w:right w:val="none" w:sz="0" w:space="0" w:color="auto"/>
      </w:divBdr>
    </w:div>
    <w:div w:id="2099014831">
      <w:bodyDiv w:val="1"/>
      <w:marLeft w:val="0"/>
      <w:marRight w:val="0"/>
      <w:marTop w:val="0"/>
      <w:marBottom w:val="0"/>
      <w:divBdr>
        <w:top w:val="none" w:sz="0" w:space="0" w:color="auto"/>
        <w:left w:val="none" w:sz="0" w:space="0" w:color="auto"/>
        <w:bottom w:val="none" w:sz="0" w:space="0" w:color="auto"/>
        <w:right w:val="none" w:sz="0" w:space="0" w:color="auto"/>
      </w:divBdr>
    </w:div>
    <w:div w:id="210515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vsoft.2019.02.005" TargetMode="External"/><Relationship Id="rId13" Type="http://schemas.openxmlformats.org/officeDocument/2006/relationships/hyperlink" Target="https://www.cachecounty.org/water/cache-county-water-master-plan.html" TargetMode="External"/><Relationship Id="rId18" Type="http://schemas.openxmlformats.org/officeDocument/2006/relationships/hyperlink" Target="http://dx.doi.org/10.1111/j.1745-6584.2005.00065.x"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hyperlink" Target="http://journals.ametsoc.org/doi/abs/10.1175/2009WCAS1009.1" TargetMode="External"/><Relationship Id="rId17" Type="http://schemas.openxmlformats.org/officeDocument/2006/relationships/hyperlink" Target="http://www.water.utah.gov/planning/landuse/Bear/Bear%20River%20Basin%202009.pdf" TargetMode="External"/><Relationship Id="rId2" Type="http://schemas.openxmlformats.org/officeDocument/2006/relationships/styles" Target="styles.xml"/><Relationship Id="rId16" Type="http://schemas.openxmlformats.org/officeDocument/2006/relationships/hyperlink" Target="http://www.water.utah.gov/brochures/brdev.pdf" TargetMode="External"/><Relationship Id="rId20" Type="http://schemas.openxmlformats.org/officeDocument/2006/relationships/hyperlink" Target="http://www.ecologyandsociety.org/vol18/iss2/art7/"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nmconservation.org/dl/SWCCI-BearRiver-Climate-Adaptation-Wkshp-FINAL-Report-Nov-2010.pdf" TargetMode="External"/><Relationship Id="rId5" Type="http://schemas.openxmlformats.org/officeDocument/2006/relationships/comments" Target="comments.xml"/><Relationship Id="rId15" Type="http://schemas.openxmlformats.org/officeDocument/2006/relationships/hyperlink" Target="http://www.bearriverinfo.org" TargetMode="External"/><Relationship Id="rId23" Type="http://schemas.openxmlformats.org/officeDocument/2006/relationships/theme" Target="theme/theme1.xml"/><Relationship Id="rId10" Type="http://schemas.openxmlformats.org/officeDocument/2006/relationships/hyperlink" Target="https://drive.google.com/folderview?id=0B7PA7VbaAzr8eWxJM2tFSHJWWkU&amp;usp=sharing" TargetMode="External"/><Relationship Id="rId19" Type="http://schemas.openxmlformats.org/officeDocument/2006/relationships/hyperlink" Target="http://www.cnr.usu.edu/envs/files/uploads/BRMBR_Final_Report_b.pdf" TargetMode="External"/><Relationship Id="rId4" Type="http://schemas.openxmlformats.org/officeDocument/2006/relationships/webSettings" Target="webSettings.xml"/><Relationship Id="rId9" Type="http://schemas.openxmlformats.org/officeDocument/2006/relationships/hyperlink" Target="http://dx.doi.org/10.1002/2015WR018105" TargetMode="External"/><Relationship Id="rId14" Type="http://schemas.openxmlformats.org/officeDocument/2006/relationships/hyperlink" Target="http://www.sciencedirect.com/science/article/pii/S037837741100076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3469-3D9F-466B-9981-9AF7DDA6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5220</Words>
  <Characters>29756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Goodrum</dc:creator>
  <cp:keywords/>
  <dc:description/>
  <cp:lastModifiedBy>David Rosenberg</cp:lastModifiedBy>
  <cp:revision>2</cp:revision>
  <dcterms:created xsi:type="dcterms:W3CDTF">2020-10-04T23:57:00Z</dcterms:created>
  <dcterms:modified xsi:type="dcterms:W3CDTF">2020-10-04T23:57:00Z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http://www.zotero.org/styles/ecological-applications</vt:lpwstr>
  </property>
  <property fmtid="{D5CDD505-2E9C-101B-9397-08002B2CF9AE}" pid="9" name="Mendeley Recent Style Name 3_1">
    <vt:lpwstr>Ecological Applications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http://www.zotero.org/styles/journal-of-environmental-management</vt:lpwstr>
  </property>
  <property fmtid="{D5CDD505-2E9C-101B-9397-08002B2CF9AE}" pid="13" name="Mendeley Recent Style Name 5_1">
    <vt:lpwstr>Journal of Environmental Management</vt:lpwstr>
  </property>
  <property fmtid="{D5CDD505-2E9C-101B-9397-08002B2CF9AE}" pid="14" name="Mendeley Recent Style Id 6_1">
    <vt:lpwstr>http://www.zotero.org/styles/journal-of-the-american-water-resources-association</vt:lpwstr>
  </property>
  <property fmtid="{D5CDD505-2E9C-101B-9397-08002B2CF9AE}" pid="15" name="Mendeley Recent Style Name 6_1">
    <vt:lpwstr>Journal of the American Water Resources Association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5d9e9627-eda7-30cf-9c7b-fd36e0eb2db9</vt:lpwstr>
  </property>
  <property fmtid="{D5CDD505-2E9C-101B-9397-08002B2CF9AE}" pid="24" name="Mendeley Citation Style_1">
    <vt:lpwstr>http://www.zotero.org/styles/journal-of-the-american-water-resources-association</vt:lpwstr>
  </property>
</Properties>
</file>