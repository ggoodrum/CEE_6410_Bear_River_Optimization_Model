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B9A2" w14:textId="77777777" w:rsidR="00EF75C7" w:rsidRPr="00FC3959" w:rsidRDefault="00E5046B" w:rsidP="00E5046B">
      <w:pPr>
        <w:pStyle w:val="NormalWeb"/>
        <w:spacing w:before="0" w:beforeAutospacing="0" w:after="0" w:afterAutospacing="0"/>
        <w:rPr>
          <w:sz w:val="22"/>
          <w:szCs w:val="22"/>
        </w:rPr>
      </w:pPr>
      <w:commentRangeStart w:id="0"/>
      <w:commentRangeStart w:id="1"/>
      <w:r w:rsidRPr="00FC3959">
        <w:rPr>
          <w:sz w:val="22"/>
          <w:szCs w:val="22"/>
        </w:rPr>
        <w:t xml:space="preserve">CEE 6410 </w:t>
      </w:r>
      <w:commentRangeEnd w:id="1"/>
      <w:r w:rsidR="00D724D6">
        <w:rPr>
          <w:rStyle w:val="CommentReference"/>
          <w:rFonts w:eastAsiaTheme="minorHAnsi"/>
        </w:rPr>
        <w:commentReference w:id="1"/>
      </w:r>
      <w:r w:rsidRPr="00FC3959">
        <w:rPr>
          <w:sz w:val="22"/>
          <w:szCs w:val="22"/>
        </w:rPr>
        <w:t xml:space="preserve">Project: </w:t>
      </w:r>
      <w:r w:rsidR="00563A88" w:rsidRPr="00FC3959">
        <w:rPr>
          <w:sz w:val="22"/>
          <w:szCs w:val="22"/>
        </w:rPr>
        <w:t>3. Model Formulation</w:t>
      </w:r>
      <w:commentRangeEnd w:id="0"/>
      <w:r w:rsidR="00D724D6">
        <w:rPr>
          <w:rStyle w:val="CommentReference"/>
          <w:rFonts w:eastAsiaTheme="minorHAnsi"/>
        </w:rPr>
        <w:commentReference w:id="0"/>
      </w:r>
    </w:p>
    <w:p w14:paraId="40E36833" w14:textId="77777777" w:rsidR="00EF75C7" w:rsidRPr="00FC3959" w:rsidRDefault="00733952" w:rsidP="00E5046B">
      <w:pPr>
        <w:pStyle w:val="NormalWeb"/>
        <w:spacing w:before="0" w:beforeAutospacing="0" w:after="0" w:afterAutospacing="0"/>
        <w:rPr>
          <w:sz w:val="22"/>
          <w:szCs w:val="22"/>
        </w:rPr>
      </w:pPr>
      <w:r w:rsidRPr="00FC3959">
        <w:rPr>
          <w:sz w:val="22"/>
          <w:szCs w:val="22"/>
        </w:rPr>
        <w:t>Members</w:t>
      </w:r>
      <w:r w:rsidR="00EF75C7" w:rsidRPr="00FC3959">
        <w:rPr>
          <w:sz w:val="22"/>
          <w:szCs w:val="22"/>
        </w:rPr>
        <w:t>: Greg Goodrum</w:t>
      </w:r>
    </w:p>
    <w:p w14:paraId="6F213907" w14:textId="77777777" w:rsidR="00EF75C7" w:rsidRPr="00FC3959" w:rsidRDefault="00EF75C7" w:rsidP="00E5046B">
      <w:pPr>
        <w:pStyle w:val="NormalWeb"/>
        <w:spacing w:before="0" w:beforeAutospacing="0" w:after="0" w:afterAutospacing="0"/>
        <w:rPr>
          <w:sz w:val="22"/>
          <w:szCs w:val="22"/>
        </w:rPr>
      </w:pPr>
      <w:r w:rsidRPr="00FC3959">
        <w:rPr>
          <w:sz w:val="22"/>
          <w:szCs w:val="22"/>
        </w:rPr>
        <w:t xml:space="preserve">Date: </w:t>
      </w:r>
      <w:r w:rsidR="00563A88" w:rsidRPr="00FC3959">
        <w:rPr>
          <w:sz w:val="22"/>
          <w:szCs w:val="22"/>
        </w:rPr>
        <w:t>10/12/2020</w:t>
      </w:r>
    </w:p>
    <w:p w14:paraId="6895ACD7" w14:textId="77777777" w:rsidR="00E5046B" w:rsidRPr="00FC3959" w:rsidRDefault="00E5046B" w:rsidP="00E5046B">
      <w:pPr>
        <w:pStyle w:val="NormalWeb"/>
        <w:spacing w:before="0" w:beforeAutospacing="0" w:after="0" w:afterAutospacing="0"/>
        <w:rPr>
          <w:sz w:val="22"/>
          <w:szCs w:val="22"/>
        </w:rPr>
      </w:pPr>
    </w:p>
    <w:p w14:paraId="51149224" w14:textId="77777777" w:rsidR="00107D2E" w:rsidRPr="00FC3959" w:rsidRDefault="00107D2E" w:rsidP="00E5046B">
      <w:pPr>
        <w:spacing w:after="0"/>
        <w:rPr>
          <w:sz w:val="22"/>
          <w:szCs w:val="22"/>
        </w:rPr>
      </w:pPr>
    </w:p>
    <w:p w14:paraId="1D374759" w14:textId="77777777" w:rsidR="00E5046B" w:rsidRPr="00FC3959" w:rsidRDefault="00A94C96" w:rsidP="00E5046B">
      <w:pPr>
        <w:spacing w:after="0"/>
        <w:rPr>
          <w:b/>
          <w:sz w:val="22"/>
          <w:szCs w:val="22"/>
        </w:rPr>
      </w:pPr>
      <w:commentRangeStart w:id="2"/>
      <w:r>
        <w:rPr>
          <w:b/>
          <w:sz w:val="22"/>
          <w:szCs w:val="22"/>
        </w:rPr>
        <w:t xml:space="preserve">1. </w:t>
      </w:r>
      <w:r w:rsidR="007F7FB4" w:rsidRPr="00FC3959">
        <w:rPr>
          <w:b/>
          <w:sz w:val="22"/>
          <w:szCs w:val="22"/>
        </w:rPr>
        <w:t xml:space="preserve">Project </w:t>
      </w:r>
      <w:r w:rsidR="0079576A">
        <w:rPr>
          <w:b/>
          <w:sz w:val="22"/>
          <w:szCs w:val="22"/>
        </w:rPr>
        <w:t>description</w:t>
      </w:r>
      <w:commentRangeEnd w:id="2"/>
      <w:r w:rsidR="00D724D6">
        <w:rPr>
          <w:rStyle w:val="CommentReference"/>
        </w:rPr>
        <w:commentReference w:id="2"/>
      </w:r>
    </w:p>
    <w:p w14:paraId="6CB8D3C2" w14:textId="77777777" w:rsidR="00C10FCD" w:rsidRPr="00FC3959" w:rsidRDefault="00C10FCD" w:rsidP="00C10FCD">
      <w:pPr>
        <w:spacing w:after="0"/>
        <w:rPr>
          <w:sz w:val="22"/>
          <w:szCs w:val="22"/>
        </w:rPr>
      </w:pPr>
    </w:p>
    <w:p w14:paraId="09A09CAF" w14:textId="77777777" w:rsidR="007F7FB4" w:rsidRPr="00FC3959" w:rsidRDefault="007F7FB4" w:rsidP="00E5046B">
      <w:pPr>
        <w:spacing w:after="0"/>
        <w:ind w:firstLine="720"/>
        <w:rPr>
          <w:sz w:val="22"/>
          <w:szCs w:val="22"/>
        </w:rPr>
      </w:pPr>
      <w:r w:rsidRPr="00FC3959">
        <w:rPr>
          <w:sz w:val="22"/>
          <w:szCs w:val="22"/>
        </w:rPr>
        <w:t>My objective is to develop a dual</w:t>
      </w:r>
      <w:r w:rsidR="00563A88" w:rsidRPr="00FC3959">
        <w:rPr>
          <w:sz w:val="22"/>
          <w:szCs w:val="22"/>
        </w:rPr>
        <w:t>-objective</w:t>
      </w:r>
      <w:r w:rsidRPr="00FC3959">
        <w:rPr>
          <w:sz w:val="22"/>
          <w:szCs w:val="22"/>
        </w:rPr>
        <w:t xml:space="preserve"> optimization model for the Bear River watershed that </w:t>
      </w:r>
      <w:r w:rsidR="00563A88" w:rsidRPr="00FC3959">
        <w:rPr>
          <w:sz w:val="22"/>
          <w:szCs w:val="22"/>
        </w:rPr>
        <w:t>identifies barriers to remove</w:t>
      </w:r>
      <w:r w:rsidRPr="00FC3959">
        <w:rPr>
          <w:sz w:val="22"/>
          <w:szCs w:val="22"/>
        </w:rPr>
        <w:t xml:space="preserve"> that maximize</w:t>
      </w:r>
      <w:r w:rsidR="00563A88" w:rsidRPr="00FC3959">
        <w:rPr>
          <w:sz w:val="22"/>
          <w:szCs w:val="22"/>
        </w:rPr>
        <w:t xml:space="preserve"> connected</w:t>
      </w:r>
      <w:r w:rsidRPr="00FC3959">
        <w:rPr>
          <w:sz w:val="22"/>
          <w:szCs w:val="22"/>
        </w:rPr>
        <w:t xml:space="preserve"> </w:t>
      </w:r>
      <w:r w:rsidR="00890304" w:rsidRPr="00FC3959">
        <w:rPr>
          <w:sz w:val="22"/>
          <w:szCs w:val="22"/>
        </w:rPr>
        <w:t xml:space="preserve">quality-weighted </w:t>
      </w:r>
      <w:r w:rsidRPr="00FC3959">
        <w:rPr>
          <w:sz w:val="22"/>
          <w:szCs w:val="22"/>
        </w:rPr>
        <w:t>aquatic habitat and minimize water scarcity.</w:t>
      </w:r>
      <w:r w:rsidR="00890304" w:rsidRPr="00FC3959">
        <w:rPr>
          <w:sz w:val="22"/>
          <w:szCs w:val="22"/>
        </w:rPr>
        <w:t xml:space="preserve"> </w:t>
      </w:r>
      <w:r w:rsidR="00563A88" w:rsidRPr="00FC3959">
        <w:rPr>
          <w:sz w:val="22"/>
          <w:szCs w:val="22"/>
        </w:rPr>
        <w:t xml:space="preserve">Aquatic habitat </w:t>
      </w:r>
      <w:r w:rsidR="002467F2" w:rsidRPr="00FC3959">
        <w:rPr>
          <w:sz w:val="22"/>
          <w:szCs w:val="22"/>
        </w:rPr>
        <w:t>will be</w:t>
      </w:r>
      <w:r w:rsidR="00563A88" w:rsidRPr="00FC3959">
        <w:rPr>
          <w:sz w:val="22"/>
          <w:szCs w:val="22"/>
        </w:rPr>
        <w:t xml:space="preserve"> measured using monthly average streamflow, channel gradient, and stream temperature as indicators of habitat suitability for two native fish species of management concern; Bonneville Cutthroat Trout (</w:t>
      </w:r>
      <w:r w:rsidR="00563A88" w:rsidRPr="00FC3959">
        <w:rPr>
          <w:i/>
          <w:sz w:val="22"/>
          <w:szCs w:val="22"/>
        </w:rPr>
        <w:t xml:space="preserve">Oncorhynchus </w:t>
      </w:r>
      <w:proofErr w:type="spellStart"/>
      <w:r w:rsidR="00563A88" w:rsidRPr="00FC3959">
        <w:rPr>
          <w:i/>
          <w:sz w:val="22"/>
          <w:szCs w:val="22"/>
        </w:rPr>
        <w:t>clarki</w:t>
      </w:r>
      <w:proofErr w:type="spellEnd"/>
      <w:r w:rsidR="00563A88" w:rsidRPr="00FC3959">
        <w:rPr>
          <w:i/>
          <w:sz w:val="22"/>
          <w:szCs w:val="22"/>
        </w:rPr>
        <w:t xml:space="preserve"> </w:t>
      </w:r>
      <w:proofErr w:type="spellStart"/>
      <w:r w:rsidR="00563A88" w:rsidRPr="00FC3959">
        <w:rPr>
          <w:i/>
          <w:sz w:val="22"/>
          <w:szCs w:val="22"/>
        </w:rPr>
        <w:t>utah</w:t>
      </w:r>
      <w:proofErr w:type="spellEnd"/>
      <w:r w:rsidR="00563A88" w:rsidRPr="00FC3959">
        <w:rPr>
          <w:sz w:val="22"/>
          <w:szCs w:val="22"/>
        </w:rPr>
        <w:t>) and Bluehead Sucker</w:t>
      </w:r>
      <w:r w:rsidR="002467F2" w:rsidRPr="00FC3959">
        <w:rPr>
          <w:sz w:val="22"/>
          <w:szCs w:val="22"/>
        </w:rPr>
        <w:t xml:space="preserve"> (</w:t>
      </w:r>
      <w:r w:rsidR="002467F2" w:rsidRPr="00FC3959">
        <w:rPr>
          <w:i/>
          <w:sz w:val="22"/>
          <w:szCs w:val="22"/>
        </w:rPr>
        <w:t xml:space="preserve">Catostomus </w:t>
      </w:r>
      <w:proofErr w:type="spellStart"/>
      <w:r w:rsidR="002467F2" w:rsidRPr="00FC3959">
        <w:rPr>
          <w:i/>
          <w:sz w:val="22"/>
          <w:szCs w:val="22"/>
        </w:rPr>
        <w:t>discobolus</w:t>
      </w:r>
      <w:proofErr w:type="spellEnd"/>
      <w:r w:rsidR="002467F2" w:rsidRPr="00FC3959">
        <w:rPr>
          <w:sz w:val="22"/>
          <w:szCs w:val="22"/>
        </w:rPr>
        <w:t xml:space="preserve">). </w:t>
      </w:r>
      <w:r w:rsidR="001A42E0" w:rsidRPr="00FC3959">
        <w:rPr>
          <w:sz w:val="22"/>
          <w:szCs w:val="22"/>
        </w:rPr>
        <w:t xml:space="preserve">The stream network will be derived from the National Stream Internet, and barriers identified from publicly-available sources including the National Inventory of Dams, the National Bridge Inventory, state dam and transportation datasets, and intersections between the stream network and transportation networks. Longitudinal habitat connectivity will be calculated using the dendritic connectivity index (DCI, </w:t>
      </w:r>
      <w:r w:rsidR="001A42E0" w:rsidRPr="00FC3959">
        <w:rPr>
          <w:sz w:val="22"/>
          <w:szCs w:val="22"/>
        </w:rPr>
        <w:fldChar w:fldCharType="begin" w:fldLock="1"/>
      </w:r>
      <w:r w:rsidR="00BC2B3F">
        <w:rPr>
          <w:sz w:val="22"/>
          <w:szCs w:val="22"/>
        </w:rPr>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2009)","manualFormatting":"Cote et al., 2009)","plainTextFormattedCitation":"(Cote et al., 2009)","previouslyFormattedCitation":"(Cote &lt;i&gt;et al.&lt;/i&gt;, 2009)"},"properties":{"noteIndex":0},"schema":"https://github.com/citation-style-language/schema/raw/master/csl-citation.json"}</w:instrText>
      </w:r>
      <w:r w:rsidR="001A42E0" w:rsidRPr="00FC3959">
        <w:rPr>
          <w:sz w:val="22"/>
          <w:szCs w:val="22"/>
        </w:rPr>
        <w:fldChar w:fldCharType="separate"/>
      </w:r>
      <w:r w:rsidR="001A42E0" w:rsidRPr="00FC3959">
        <w:rPr>
          <w:noProof/>
          <w:sz w:val="22"/>
          <w:szCs w:val="22"/>
        </w:rPr>
        <w:t xml:space="preserve">Cote </w:t>
      </w:r>
      <w:r w:rsidR="001A42E0" w:rsidRPr="00FC3959">
        <w:rPr>
          <w:i/>
          <w:noProof/>
          <w:sz w:val="22"/>
          <w:szCs w:val="22"/>
        </w:rPr>
        <w:t>et al.</w:t>
      </w:r>
      <w:r w:rsidR="001A42E0" w:rsidRPr="00FC3959">
        <w:rPr>
          <w:noProof/>
          <w:sz w:val="22"/>
          <w:szCs w:val="22"/>
        </w:rPr>
        <w:t>, 2009)</w:t>
      </w:r>
      <w:r w:rsidR="001A42E0" w:rsidRPr="00FC3959">
        <w:rPr>
          <w:sz w:val="22"/>
          <w:szCs w:val="22"/>
        </w:rPr>
        <w:fldChar w:fldCharType="end"/>
      </w:r>
      <w:r w:rsidR="001A42E0" w:rsidRPr="00FC3959">
        <w:rPr>
          <w:sz w:val="22"/>
          <w:szCs w:val="22"/>
        </w:rPr>
        <w:t xml:space="preserve">, and with barrier passage ratings assigned from generalized type-based guidelines </w:t>
      </w:r>
      <w:r w:rsidR="001A42E0" w:rsidRPr="00FC3959">
        <w:rPr>
          <w:sz w:val="22"/>
          <w:szCs w:val="22"/>
        </w:rPr>
        <w:fldChar w:fldCharType="begin" w:fldLock="1"/>
      </w:r>
      <w:r w:rsidR="00892C9F">
        <w:rPr>
          <w:sz w:val="22"/>
          <w:szCs w:val="22"/>
        </w:rPr>
        <w:instrText>ADDIN CSL_CITATION {"citationItems":[{"id":"ITEM-1","itemData":{"DOI":"10.1073/pnas.1423812112","ISSN":"10916490","abstract":"In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 of the United States of America","id":"ITEM-1","issue":"19","issued":{"date-parts":[["2015"]]},"page":"6236-6241","title":"Enhancing ecosystem restoration efficiency through spatial and temporal coordination","type":"article-journal","volume":"112"},"uris":["http://www.mendeley.com/documents/?uuid=f642d49c-e7a0-43c5-8e59-a362efb8e913"]},{"id":"ITEM-2","itemData":{"DOI":"10.1577/1548-8659(1998)127&lt;0637:rcabts&gt;2.0.co;2","ISSN":"0002-8487","abstract":"We used mark-recapture techniques to examine the effects of four types of road crossings on fish movement during spring base flows and summer low flows in small streams of the Ouachita Mountains, west-central Arkansas. We assessed movement for 21 fish species in seven families through culvert, slab, open-box, and ford crossings and through natural reaches. We detected no seasonal or directional bias in fish movement through any crossing type or the natural reaches. Overall fish movement was an order of magnitude lower through culverts than through other crossings or natural reaches, except no movement was detected through the slab crossing. In contrast, open-box and ford crossings showed little difference from natural reaches in overall movement of fishes. Numbers of species that traversed crossings and movement within three of four dominant fish families (Centrarchidae, Cyprinidae, and Fundulidae) also were reduced at culverts relative to ford and open-box crossings and natural reaches. In spring, retention of fishes was consistently highest in stream segments upstream of crossings and lowest in downstream segments for all crossing types, a response attributed to scouring associated with spring spates. Water velocity at crossings was inversely related to fish movement; culvert crossings consistently had the highest velocities and open-box crossings had the lowest. A key requirement for improving road crossing designs for small-stream fish passage will be determination of critical levels of water velocity through crossings.","author":[{"dropping-particle":"","family":"Warren","given":"Melvin L.","non-dropping-particle":"","parse-names":false,"suffix":""},{"dropping-particle":"","family":"Pardew","given":"Mitzi G.","non-dropping-particle":"","parse-names":false,"suffix":""}],"container-title":"Transactions of the American Fisheries Society","id":"ITEM-2","issue":"4","issued":{"date-parts":[["2004"]]},"page":"637-644","title":"Road Crossings as Barriers to Small-Stream Fish Movement","type":"article-journal","volume":"127"},"uris":["http://www.mendeley.com/documents/?uuid=92a9a0d0-0d7d-4fe9-8970-84fc25772321"]},{"id":"ITEM-3","itemData":{"DOI":"10.1111/j.1365-2400.2010.00751.x","ISSN":"0969997X","abstract":"Techniques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Ecology","id":"ITEM-3","issue":"4","issued":{"date-parts":[["2010"]]},"page":"297-322","title":"Procedures for evaluating and prioritising the removal of fish passage barriers: A synthesis","type":"article-journal","volume":"17"},"uris":["http://www.mendeley.com/documents/?uuid=d62a7fdf-5160-4fdb-bcb6-99b5bfea1254"]},{"id":"ITEM-4","itemData":{"DOI":"10.1111/j.1526-100X.2008.00396.x","ISSN":"10612971","abstract":"Large-scale culvert replacement programs could benefit migratory fish populations by reconnecting reproductive and foraging habitats in fragmented watersheds. The objectives of this study were to: (1) identify stream and culvert characteristics contributing to fish passage barriers within an Appalachian watershed, U.S.A.; (2) quantify the total amount of Brook trout (Salvelinus fontinalis) reproductive habitat isolated above culverts; and (3) use an ecological currency to identify culvert replacement priorities and stream mitigation credit opportunities. We surveyed 120 state-owned culverts and used a fish passage assessment filter to determine the \"passability\" of each culvert. We then constructed a geographic information system stream network model to quantify the amount of trout reproductive habitat isolated by culverts. Ninety-seven percent of surveyed culverts were classified as obstacles or complete barriers to trout dispersal. Culvert impassability was higher in small streams with slopes exceeding 3-5%, suggesting a direct relationship between slope and impassability. Thirty-three percent of Brook trout reproductive habitat, representing over 200 km of stream, was isolated by culverts. This is a conservative estimate, because we did not survey privately or federally owned culverts. The top 20 prioritized culverts accounted for nearly half of the habitat loss. Our results indicate that standard culvert designs placed in streams with slopes exceeding 5% consistently produce trout dispersal barriers and should be avoided during new road construction. The process developed here provides an efficient method for identifying culvert replacement priorities and may be used to maximize watershed scale benefits of stream restoration. © 2009 Society for Ecological Restoration International.","author":[{"dropping-particle":"","family":"Poplar-Jeffers","given":"Ira O.","non-dropping-particle":"","parse-names":false,"suffix":""},{"dropping-particle":"","family":"Petty","given":"J. Todd","non-dropping-particle":"","parse-names":false,"suffix":""},{"dropping-particle":"","family":"Anderson","given":"James T.","non-dropping-particle":"","parse-names":false,"suffix":""},{"dropping-particle":"","family":"Kite","given":"Steven J.","non-dropping-particle":"","parse-names":false,"suffix":""},{"dropping-particle":"","family":"Strager","given":"Michael P.","non-dropping-particle":"","parse-names":false,"suffix":""},{"dropping-particle":"","family":"Fortney","given":"Ronald H.","non-dropping-particle":"","parse-names":false,"suffix":""}],"container-title":"Restoration Ecology","id":"ITEM-4","issue":"3","issued":{"date-parts":[["2009"]]},"page":"404-413","title":"Culvert replacement and stream habitat restoration: Implications from Brook trout management in an Appalachian Watershed, U.S.A","type":"article-journal","volume":"17"},"uris":["http://www.mendeley.com/documents/?uuid=7390b926-6c23-4843-a356-418787486405"]},{"id":"ITEM-5","itemData":{"DOI":"10.1007/s10452-011-9362-z","ISSN":"13862588","abstract":"Barriers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Ecology","id":"ITEM-5","issue":"3","issued":{"date-parts":[["2011"]]},"page":"389-403","title":"Barriers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 Kemp and O’Hanley, 2010; Neeson &lt;i&gt;et al.&lt;/i&gt;, 2015a; Poplar-Jeffers &lt;i&gt;et al.&lt;/i&gt;, 2009; Warren and Pardew, 2004)","plainTextFormattedCitation":"(Bourne et al., 2011; Kemp and O’Hanley, 2010; Neeson et al., 2015a; Poplar-Jeffers et al., 2009; Warren and Pardew, 2004)","previouslyFormattedCitation":"(Bourne &lt;i&gt;et al.&lt;/i&gt;, 2011; Kemp and O’Hanley, 2010; Neeson &lt;i&gt;et al.&lt;/i&gt;, 2015a; Poplar-Jeffers &lt;i&gt;et al.&lt;/i&gt;, 2009; Warren and Pardew, 2004)"},"properties":{"noteIndex":0},"schema":"https://github.com/citation-style-language/schema/raw/master/csl-citation.json"}</w:instrText>
      </w:r>
      <w:r w:rsidR="001A42E0" w:rsidRPr="00FC3959">
        <w:rPr>
          <w:sz w:val="22"/>
          <w:szCs w:val="22"/>
        </w:rPr>
        <w:fldChar w:fldCharType="separate"/>
      </w:r>
      <w:r w:rsidR="00BC2B3F" w:rsidRPr="00BC2B3F">
        <w:rPr>
          <w:noProof/>
          <w:sz w:val="22"/>
          <w:szCs w:val="22"/>
        </w:rPr>
        <w:t xml:space="preserve">(Bourne </w:t>
      </w:r>
      <w:r w:rsidR="00BC2B3F" w:rsidRPr="00BC2B3F">
        <w:rPr>
          <w:i/>
          <w:noProof/>
          <w:sz w:val="22"/>
          <w:szCs w:val="22"/>
        </w:rPr>
        <w:t>et al.</w:t>
      </w:r>
      <w:r w:rsidR="00BC2B3F" w:rsidRPr="00BC2B3F">
        <w:rPr>
          <w:noProof/>
          <w:sz w:val="22"/>
          <w:szCs w:val="22"/>
        </w:rPr>
        <w:t xml:space="preserve">, 2011; Kemp and O’Hanley, 2010; Neeson </w:t>
      </w:r>
      <w:r w:rsidR="00BC2B3F" w:rsidRPr="00BC2B3F">
        <w:rPr>
          <w:i/>
          <w:noProof/>
          <w:sz w:val="22"/>
          <w:szCs w:val="22"/>
        </w:rPr>
        <w:t>et al.</w:t>
      </w:r>
      <w:r w:rsidR="00BC2B3F" w:rsidRPr="00BC2B3F">
        <w:rPr>
          <w:noProof/>
          <w:sz w:val="22"/>
          <w:szCs w:val="22"/>
        </w:rPr>
        <w:t xml:space="preserve">, 2015a; Poplar-Jeffers </w:t>
      </w:r>
      <w:r w:rsidR="00BC2B3F" w:rsidRPr="00BC2B3F">
        <w:rPr>
          <w:i/>
          <w:noProof/>
          <w:sz w:val="22"/>
          <w:szCs w:val="22"/>
        </w:rPr>
        <w:t>et al.</w:t>
      </w:r>
      <w:r w:rsidR="00BC2B3F" w:rsidRPr="00BC2B3F">
        <w:rPr>
          <w:noProof/>
          <w:sz w:val="22"/>
          <w:szCs w:val="22"/>
        </w:rPr>
        <w:t>, 2009; Warren and Pardew, 2004)</w:t>
      </w:r>
      <w:r w:rsidR="001A42E0" w:rsidRPr="00FC3959">
        <w:rPr>
          <w:sz w:val="22"/>
          <w:szCs w:val="22"/>
        </w:rPr>
        <w:fldChar w:fldCharType="end"/>
      </w:r>
      <w:r w:rsidR="001A42E0" w:rsidRPr="00FC3959">
        <w:rPr>
          <w:sz w:val="22"/>
          <w:szCs w:val="22"/>
        </w:rPr>
        <w:t xml:space="preserve">. </w:t>
      </w:r>
      <w:r w:rsidR="002467F2" w:rsidRPr="00FC3959">
        <w:rPr>
          <w:sz w:val="22"/>
          <w:szCs w:val="22"/>
        </w:rPr>
        <w:t xml:space="preserve">Water scarcity costs will be calculated using economic penalty functions, and budget scenarios will constrain money available to remove barriers. </w:t>
      </w:r>
      <w:r w:rsidR="00C10FCD" w:rsidRPr="00FC3959">
        <w:rPr>
          <w:sz w:val="22"/>
          <w:szCs w:val="22"/>
        </w:rPr>
        <w:t xml:space="preserve">This work will identify promising dam removals to improve aquatic habitat connectivity in the Bear River watershed, and expand barrier removal optimization methods by </w:t>
      </w:r>
      <w:r w:rsidR="00D1489E" w:rsidRPr="00FC3959">
        <w:rPr>
          <w:sz w:val="22"/>
          <w:szCs w:val="22"/>
        </w:rPr>
        <w:t>applying</w:t>
      </w:r>
      <w:r w:rsidR="00C10FCD" w:rsidRPr="00FC3959">
        <w:rPr>
          <w:sz w:val="22"/>
          <w:szCs w:val="22"/>
        </w:rPr>
        <w:t xml:space="preserve"> existing </w:t>
      </w:r>
      <w:r w:rsidR="00D1489E" w:rsidRPr="00FC3959">
        <w:rPr>
          <w:sz w:val="22"/>
          <w:szCs w:val="22"/>
        </w:rPr>
        <w:t>formulations</w:t>
      </w:r>
      <w:r w:rsidR="00C10FCD" w:rsidRPr="00FC3959">
        <w:rPr>
          <w:sz w:val="22"/>
          <w:szCs w:val="22"/>
        </w:rPr>
        <w:t xml:space="preserve"> in different systems and using different measurements of connectivity.</w:t>
      </w:r>
    </w:p>
    <w:p w14:paraId="71A7ABEE" w14:textId="77777777" w:rsidR="00563A88" w:rsidRPr="00FC3959" w:rsidRDefault="00563A88" w:rsidP="00563A88">
      <w:pPr>
        <w:spacing w:after="0"/>
        <w:rPr>
          <w:sz w:val="22"/>
          <w:szCs w:val="22"/>
        </w:rPr>
      </w:pPr>
    </w:p>
    <w:p w14:paraId="487BB8CE" w14:textId="77777777" w:rsidR="00C10FCD" w:rsidRPr="00FC3959" w:rsidRDefault="00C10FCD" w:rsidP="00563A88">
      <w:pPr>
        <w:spacing w:after="0"/>
        <w:rPr>
          <w:sz w:val="22"/>
          <w:szCs w:val="22"/>
        </w:rPr>
      </w:pPr>
    </w:p>
    <w:p w14:paraId="4D6D8DAD" w14:textId="77777777" w:rsidR="00563A88" w:rsidRPr="00FC3959" w:rsidRDefault="00A94C96" w:rsidP="00563A88">
      <w:pPr>
        <w:spacing w:after="0"/>
        <w:rPr>
          <w:b/>
          <w:sz w:val="22"/>
          <w:szCs w:val="22"/>
        </w:rPr>
      </w:pPr>
      <w:r>
        <w:rPr>
          <w:b/>
          <w:sz w:val="22"/>
          <w:szCs w:val="22"/>
        </w:rPr>
        <w:t xml:space="preserve">2. </w:t>
      </w:r>
      <w:r w:rsidR="00563A88" w:rsidRPr="00FC3959">
        <w:rPr>
          <w:b/>
          <w:sz w:val="22"/>
          <w:szCs w:val="22"/>
        </w:rPr>
        <w:t xml:space="preserve">Literature </w:t>
      </w:r>
      <w:r w:rsidR="0079576A">
        <w:rPr>
          <w:b/>
          <w:sz w:val="22"/>
          <w:szCs w:val="22"/>
        </w:rPr>
        <w:t>review</w:t>
      </w:r>
    </w:p>
    <w:p w14:paraId="7EE113B0" w14:textId="77777777" w:rsidR="00600AB4" w:rsidRPr="00FC3959" w:rsidRDefault="00563A88" w:rsidP="00563A88">
      <w:pPr>
        <w:spacing w:after="0"/>
        <w:rPr>
          <w:b/>
          <w:sz w:val="22"/>
          <w:szCs w:val="22"/>
        </w:rPr>
      </w:pPr>
      <w:r w:rsidRPr="00FC3959">
        <w:rPr>
          <w:b/>
          <w:sz w:val="22"/>
          <w:szCs w:val="22"/>
        </w:rPr>
        <w:tab/>
      </w:r>
    </w:p>
    <w:p w14:paraId="1BBD5215" w14:textId="77777777" w:rsidR="00A619AA" w:rsidRDefault="00A619AA" w:rsidP="00563A88">
      <w:pPr>
        <w:spacing w:after="0"/>
        <w:rPr>
          <w:sz w:val="22"/>
          <w:szCs w:val="22"/>
        </w:rPr>
      </w:pPr>
      <w:r>
        <w:rPr>
          <w:sz w:val="22"/>
          <w:szCs w:val="22"/>
        </w:rPr>
        <w:tab/>
      </w:r>
      <w:r w:rsidR="00523E3E">
        <w:rPr>
          <w:sz w:val="22"/>
          <w:szCs w:val="22"/>
        </w:rPr>
        <w:t xml:space="preserve">The Bear River supports ecological, agricultural, municipal, and industrial water demands as it travels across Utah, Wyoming, and Idaho, until arriving as the largest tributary to Utah’s Great Salt Lake. The Bear River has undergone extensive alteration to meet human water needs, and current plans call for further </w:t>
      </w:r>
      <w:proofErr w:type="spellStart"/>
      <w:r w:rsidR="00523E3E">
        <w:rPr>
          <w:sz w:val="22"/>
          <w:szCs w:val="22"/>
        </w:rPr>
        <w:t>developme</w:t>
      </w:r>
      <w:r w:rsidR="00765851">
        <w:rPr>
          <w:sz w:val="22"/>
          <w:szCs w:val="22"/>
        </w:rPr>
        <w:t>t</w:t>
      </w:r>
      <w:proofErr w:type="spellEnd"/>
      <w:r w:rsidR="00523E3E">
        <w:rPr>
          <w:sz w:val="22"/>
          <w:szCs w:val="22"/>
        </w:rPr>
        <w:t xml:space="preserve"> in the Bear River watershed </w:t>
      </w:r>
      <w:r w:rsidR="00523E3E">
        <w:rPr>
          <w:sz w:val="22"/>
          <w:szCs w:val="22"/>
        </w:rPr>
        <w:fldChar w:fldCharType="begin" w:fldLock="1"/>
      </w:r>
      <w:r w:rsidR="00E30341">
        <w:rPr>
          <w:sz w:val="22"/>
          <w:szCs w:val="22"/>
        </w:rPr>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523E3E">
        <w:rPr>
          <w:sz w:val="22"/>
          <w:szCs w:val="22"/>
        </w:rPr>
        <w:fldChar w:fldCharType="separate"/>
      </w:r>
      <w:r w:rsidR="00523E3E" w:rsidRPr="00523E3E">
        <w:rPr>
          <w:noProof/>
          <w:sz w:val="22"/>
          <w:szCs w:val="22"/>
        </w:rPr>
        <w:t>(UDWRe, 2019)</w:t>
      </w:r>
      <w:r w:rsidR="00523E3E">
        <w:rPr>
          <w:sz w:val="22"/>
          <w:szCs w:val="22"/>
        </w:rPr>
        <w:fldChar w:fldCharType="end"/>
      </w:r>
      <w:r w:rsidR="00523E3E">
        <w:rPr>
          <w:sz w:val="22"/>
          <w:szCs w:val="22"/>
        </w:rPr>
        <w:t xml:space="preserve">. </w:t>
      </w:r>
      <w:r w:rsidR="00E30341">
        <w:rPr>
          <w:sz w:val="22"/>
          <w:szCs w:val="22"/>
        </w:rPr>
        <w:t xml:space="preserve">Further development poses challenges for two native fish of management concern; </w:t>
      </w:r>
      <w:r w:rsidR="00E30341" w:rsidRPr="00FC3959">
        <w:rPr>
          <w:sz w:val="22"/>
          <w:szCs w:val="22"/>
        </w:rPr>
        <w:t>Bonneville Cutthroat Trout (</w:t>
      </w:r>
      <w:r w:rsidR="00E30341" w:rsidRPr="00FC3959">
        <w:rPr>
          <w:i/>
          <w:sz w:val="22"/>
          <w:szCs w:val="22"/>
        </w:rPr>
        <w:t xml:space="preserve">Oncorhynchus </w:t>
      </w:r>
      <w:proofErr w:type="spellStart"/>
      <w:r w:rsidR="00E30341" w:rsidRPr="00FC3959">
        <w:rPr>
          <w:i/>
          <w:sz w:val="22"/>
          <w:szCs w:val="22"/>
        </w:rPr>
        <w:t>clarki</w:t>
      </w:r>
      <w:proofErr w:type="spellEnd"/>
      <w:r w:rsidR="00E30341" w:rsidRPr="00FC3959">
        <w:rPr>
          <w:i/>
          <w:sz w:val="22"/>
          <w:szCs w:val="22"/>
        </w:rPr>
        <w:t xml:space="preserve"> </w:t>
      </w:r>
      <w:proofErr w:type="spellStart"/>
      <w:r w:rsidR="00E30341" w:rsidRPr="00FC3959">
        <w:rPr>
          <w:i/>
          <w:sz w:val="22"/>
          <w:szCs w:val="22"/>
        </w:rPr>
        <w:t>utah</w:t>
      </w:r>
      <w:proofErr w:type="spellEnd"/>
      <w:r w:rsidR="00E30341" w:rsidRPr="00FC3959">
        <w:rPr>
          <w:sz w:val="22"/>
          <w:szCs w:val="22"/>
        </w:rPr>
        <w:t>) and Bluehead Sucker (</w:t>
      </w:r>
      <w:r w:rsidR="00E30341" w:rsidRPr="00FC3959">
        <w:rPr>
          <w:i/>
          <w:sz w:val="22"/>
          <w:szCs w:val="22"/>
        </w:rPr>
        <w:t xml:space="preserve">Catostomus </w:t>
      </w:r>
      <w:proofErr w:type="spellStart"/>
      <w:r w:rsidR="00E30341" w:rsidRPr="00FC3959">
        <w:rPr>
          <w:i/>
          <w:sz w:val="22"/>
          <w:szCs w:val="22"/>
        </w:rPr>
        <w:t>discobolus</w:t>
      </w:r>
      <w:proofErr w:type="spellEnd"/>
      <w:r w:rsidR="00E30341" w:rsidRPr="00FC3959">
        <w:rPr>
          <w:sz w:val="22"/>
          <w:szCs w:val="22"/>
        </w:rPr>
        <w:t>).</w:t>
      </w:r>
      <w:r w:rsidR="00E30341">
        <w:rPr>
          <w:sz w:val="22"/>
          <w:szCs w:val="22"/>
        </w:rPr>
        <w:t xml:space="preserve"> Both Bonneville Cutthroat Trout and Bluehead Sucker are threatened by habitat degradation and population isolation cause by dams, diversions, and transportation infrastructure </w:t>
      </w:r>
      <w:r w:rsidR="00E30341">
        <w:rPr>
          <w:sz w:val="22"/>
          <w:szCs w:val="22"/>
        </w:rPr>
        <w:fldChar w:fldCharType="begin" w:fldLock="1"/>
      </w:r>
      <w:r w:rsidR="00B73A6A">
        <w:rPr>
          <w:sz w:val="22"/>
          <w:szCs w:val="22"/>
        </w:rPr>
        <w:instrText>ADDIN CSL_CITATION {"citationItems":[{"id":"ITEM-1","itemData":{"DOI":"10.1894/0038-4909-57.3.267","ISSN":"0038-4909","abstract":"We compared two populations of the bluehead sucker (Catostomus discobolus) during 2007—2009 in the Weber River, Davis, Summit, and Weber countries, Utah. We estimated 225 and 546 individuals in these populations. Based on recaptured, PIT-tagged fish, annual survival of adults (202—575 mm total length) was high (77%); however, our top model indicated mortality increased with size (i.e., senescence). We documented movements ≤15 km downstream and 5 km upstream and 88% of detections from a stationary antenna occurred at night. Despite high rates of survival of adults, recruitment appeared minimal in one of the populations because it was composed primarily of mature adults. Recruitment potentially was limited by interactions with a high density of brown trout (Salmo trutta) and combined effects of an altered hydrograph (magnitude, duration, and timing) and thermal regime. If conservation of these populations is a priority, recruitment must be increased immediately in one of the populations to avoid extinction. Se compararon dos poblaciones del matalote cabeza azul (Catostomus discobolus) durante 2007-2009 en el río Weber, en los condados de Davis, Summit, y Weber, Utah. Se estimaron 225 y 546 individuos en estas poblaciones. Basándose en los peces recapturados con transmisores PIT, la supervivencia anual de adultos (202—575 mm longitud total) fue alta (77%); sin embargo, nuestro mejor modelo indicó que la mortandad aumentó con el tamaño (por ejemplo, la senectud). Documentamos desplazamientos ≤15 km río abajo y 5 km río arriba y 88% de los registros de una antena fija ocurrieron en la noche. A pesar de las altas tasas de supervivencia de adultos, el reclutamiento fue mínimo en una de las poblaciones, ya que se compuso principalmente de adultos maduros. El reclutamiento fue limitado potencialmente por la interacción con una densidad alta de trucha marrón, (Salmo trutta) y los efectos combinados de un hidrógrafo alterado (magnitud, duración, y estacionalidad) y el régimen térmico. Si la conservación de estas poblaciones es una prioridad, el éxito del reclutamiento se debe aumentar inmediatamente en una de las poblaciones para evitar extinción. CR - Copyright &amp;#169; 2012 Southwestern Association of Naturalists","author":[{"dropping-particle":"","family":"Webber","given":"P. Aaron","non-dropping-particle":"","parse-names":false,"suffix":""},{"dropping-particle":"","family":"Thompson","given":"Paul D.","non-dropping-particle":"","parse-names":false,"suffix":""},{"dropping-particle":"","family":"Budy","given":"Phaedra","non-dropping-particle":"","parse-names":false,"suffix":""}],"container-title":"The Southwestern Naturalist","id":"ITEM-1","issue":"3","issued":{"date-parts":[["2012"]]},"page":"267-276","title":"Status and Structure of Two Populations of the Bluehead Sucker ( Catostomus discobolus ) in the Weber River, Utah","type":"article-journal","volume":"57"},"uris":["http://www.mendeley.com/documents/?uuid=a55be7f9-b549-42bb-acdf-c5812a79c0c2"]},{"id":"ITEM-2","itemData":{"DOI":"10.1139/F04-097","ISSN":"0706652X","abstract":"Knowledge of movement patterns is critical to the management and conservation of inland salmonids. We studied the movements of Bonneville cutthroat trout (Oncorhynchus clarki utah) in a drainage in western Wyoming, USA. Our objectives were to (i) characterize the postspawning movement patterns of adult Bonneville cutthroat trout, (ii) contrast postspawning and summer movement patterns, and (iii) identify factors that disrupt the movements of Bonneville cutthroat trout. Our data showed that postspawning movements of Bonneville cutthroat trout formed a continuum, with fish moving from 0.5 to 82.0 km. Postspawning distance was positively related to fish length. Despite the wide range of movement observed during the spring, fish did not move more than 0.5 km during the summer. A road culvert and an irrigation diversion dam did not seem to pose barriers to the upstream movement of Bonneville cutthroat trout to headwater spawning areas in the spring. However, 23% of radio-tagged fish in 2000 moved into the irrigation diversion ditch as they moved downstream after spawning and subsequently died there. Maintaining drainage connectiv- ity is an important conservation concern for trout populations such as this one, where fish move between complemen- tary spawning and summer habitats.","author":[{"dropping-particle":"","family":"Schrank","given":"Amy J.","non-dropping-particle":"","parse-names":false,"suffix":""},{"dropping-particle":"","family":"Rahel","given":"Frank J.","non-dropping-particle":"","parse-names":false,"suffix":""}],"container-title":"Canadian Journal of Fisheries and Aquatic Sciences","id":"ITEM-2","issue":"8","issued":{"date-parts":[["2004"]]},"page":"1528-1537","title":"Movement patterns in inland cutthroat trout (Oncorhynchus clarki utah): Management and conservation implications","type":"article-journal","volume":"61"},"uris":["http://www.mendeley.com/documents/?uuid=ba8a94a4-fd07-4342-8cfe-63a8d0055add"]}],"mendeley":{"formattedCitation":"(Schrank and Rahel, 2004; Webber &lt;i&gt;et al.&lt;/i&gt;, 2012)","plainTextFormattedCitation":"(Schrank and Rahel, 2004; Webber et al., 2012)","previouslyFormattedCitation":"(Schrank and Rahel, 2004; Webber &lt;i&gt;et al.&lt;/i&gt;, 2012)"},"properties":{"noteIndex":0},"schema":"https://github.com/citation-style-language/schema/raw/master/csl-citation.json"}</w:instrText>
      </w:r>
      <w:r w:rsidR="00E30341">
        <w:rPr>
          <w:sz w:val="22"/>
          <w:szCs w:val="22"/>
        </w:rPr>
        <w:fldChar w:fldCharType="separate"/>
      </w:r>
      <w:r w:rsidR="00E30341" w:rsidRPr="00E30341">
        <w:rPr>
          <w:noProof/>
          <w:sz w:val="22"/>
          <w:szCs w:val="22"/>
        </w:rPr>
        <w:t xml:space="preserve">(Schrank and Rahel, 2004; Webber </w:t>
      </w:r>
      <w:r w:rsidR="00E30341" w:rsidRPr="00E30341">
        <w:rPr>
          <w:i/>
          <w:noProof/>
          <w:sz w:val="22"/>
          <w:szCs w:val="22"/>
        </w:rPr>
        <w:t>et al.</w:t>
      </w:r>
      <w:r w:rsidR="00E30341" w:rsidRPr="00E30341">
        <w:rPr>
          <w:noProof/>
          <w:sz w:val="22"/>
          <w:szCs w:val="22"/>
        </w:rPr>
        <w:t>, 2012)</w:t>
      </w:r>
      <w:r w:rsidR="00E30341">
        <w:rPr>
          <w:sz w:val="22"/>
          <w:szCs w:val="22"/>
        </w:rPr>
        <w:fldChar w:fldCharType="end"/>
      </w:r>
      <w:r w:rsidR="00E30341">
        <w:rPr>
          <w:sz w:val="22"/>
          <w:szCs w:val="22"/>
        </w:rPr>
        <w:t xml:space="preserve">. Identification of </w:t>
      </w:r>
      <w:r w:rsidR="00765851">
        <w:rPr>
          <w:sz w:val="22"/>
          <w:szCs w:val="22"/>
        </w:rPr>
        <w:t>opportunities to remove existing instream barrier can provide management actions to protect these vulnerable native fish without compromising human water development.</w:t>
      </w:r>
    </w:p>
    <w:p w14:paraId="4902AEF1" w14:textId="77777777" w:rsidR="00600AB4" w:rsidRPr="00FC3959" w:rsidRDefault="00600AB4" w:rsidP="00563A88">
      <w:pPr>
        <w:spacing w:after="0"/>
        <w:rPr>
          <w:sz w:val="22"/>
          <w:szCs w:val="22"/>
        </w:rPr>
      </w:pPr>
      <w:r w:rsidRPr="00FC3959">
        <w:rPr>
          <w:sz w:val="22"/>
          <w:szCs w:val="22"/>
        </w:rPr>
        <w:tab/>
      </w:r>
      <w:r w:rsidR="00FC3959" w:rsidRPr="00FC3959">
        <w:rPr>
          <w:sz w:val="22"/>
          <w:szCs w:val="22"/>
        </w:rPr>
        <w:t xml:space="preserve">Instream barriers alter natural stream conditions </w:t>
      </w:r>
      <w:r w:rsidR="00FC3959" w:rsidRPr="00FC3959">
        <w:rPr>
          <w:sz w:val="22"/>
          <w:szCs w:val="22"/>
        </w:rPr>
        <w:fldChar w:fldCharType="begin" w:fldLock="1"/>
      </w:r>
      <w:r w:rsidR="00FC3959" w:rsidRPr="00FC3959">
        <w:rPr>
          <w:sz w:val="22"/>
          <w:szCs w:val="22"/>
        </w:rPr>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(O’Hanley, 2011)</w:t>
      </w:r>
      <w:r w:rsidR="00FC3959" w:rsidRPr="00FC3959">
        <w:rPr>
          <w:sz w:val="22"/>
          <w:szCs w:val="22"/>
        </w:rPr>
        <w:fldChar w:fldCharType="end"/>
      </w:r>
      <w:r w:rsidR="00FC3959" w:rsidRPr="00FC3959">
        <w:rPr>
          <w:sz w:val="22"/>
          <w:szCs w:val="22"/>
        </w:rPr>
        <w:t xml:space="preserve">, fragment aquatic habitat </w:t>
      </w:r>
      <w:r w:rsidR="00FC3959" w:rsidRPr="00FC3959">
        <w:rPr>
          <w:sz w:val="22"/>
          <w:szCs w:val="22"/>
        </w:rPr>
        <w:fldChar w:fldCharType="begin" w:fldLock="1"/>
      </w:r>
      <w:r w:rsidR="00FC3959" w:rsidRPr="00FC3959">
        <w:rPr>
          <w:sz w:val="22"/>
          <w:szCs w:val="22"/>
        </w:rPr>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(King </w:t>
      </w:r>
      <w:r w:rsidR="00FC3959" w:rsidRPr="00FC3959">
        <w:rPr>
          <w:i/>
          <w:noProof/>
          <w:sz w:val="22"/>
          <w:szCs w:val="22"/>
        </w:rPr>
        <w:t>et al.</w:t>
      </w:r>
      <w:r w:rsidR="00FC3959" w:rsidRPr="00FC3959">
        <w:rPr>
          <w:noProof/>
          <w:sz w:val="22"/>
          <w:szCs w:val="22"/>
        </w:rPr>
        <w:t>, 2017)</w:t>
      </w:r>
      <w:r w:rsidR="00FC3959" w:rsidRPr="00FC3959">
        <w:rPr>
          <w:sz w:val="22"/>
          <w:szCs w:val="22"/>
        </w:rPr>
        <w:fldChar w:fldCharType="end"/>
      </w:r>
      <w:r w:rsidR="00FC3959" w:rsidRPr="00FC3959">
        <w:rPr>
          <w:sz w:val="22"/>
          <w:szCs w:val="22"/>
        </w:rPr>
        <w:t xml:space="preserve">, and limit the distribution, abundance, and persistence of native freshwater fishes </w:t>
      </w:r>
      <w:r w:rsidR="00FC3959" w:rsidRPr="00FC3959">
        <w:rPr>
          <w:sz w:val="22"/>
          <w:szCs w:val="22"/>
        </w:rPr>
        <w:fldChar w:fldCharType="begin" w:fldLock="1"/>
      </w:r>
      <w:r w:rsidR="00FC3959" w:rsidRPr="00FC3959">
        <w:rPr>
          <w:sz w:val="22"/>
          <w:szCs w:val="22"/>
        </w:rPr>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(Bourne </w:t>
      </w:r>
      <w:r w:rsidR="00FC3959" w:rsidRPr="00FC3959">
        <w:rPr>
          <w:i/>
          <w:noProof/>
          <w:sz w:val="22"/>
          <w:szCs w:val="22"/>
        </w:rPr>
        <w:t>et al.</w:t>
      </w:r>
      <w:r w:rsidR="00FC3959" w:rsidRPr="00FC3959">
        <w:rPr>
          <w:noProof/>
          <w:sz w:val="22"/>
          <w:szCs w:val="22"/>
        </w:rPr>
        <w:t>, 2011)</w:t>
      </w:r>
      <w:r w:rsidR="00FC3959" w:rsidRPr="00FC3959">
        <w:rPr>
          <w:sz w:val="22"/>
          <w:szCs w:val="22"/>
        </w:rPr>
        <w:fldChar w:fldCharType="end"/>
      </w:r>
      <w:r w:rsidR="00FC3959" w:rsidRPr="00FC3959">
        <w:rPr>
          <w:sz w:val="22"/>
          <w:szCs w:val="22"/>
        </w:rPr>
        <w:t xml:space="preserve">. Barriers also provide human benefits such as water storage, hydropower, flood control, and transportation. Optimization models that include both human and ecological objectives can identify paths to protect and restore habitat connectivity while maintaining human water demands </w:t>
      </w:r>
      <w:r w:rsidR="00FC3959" w:rsidRPr="00FC3959">
        <w:rPr>
          <w:sz w:val="22"/>
          <w:szCs w:val="22"/>
        </w:rPr>
        <w:fldChar w:fldCharType="begin" w:fldLock="1"/>
      </w:r>
      <w:r w:rsidR="00FC3959" w:rsidRPr="00FC3959">
        <w:rPr>
          <w:sz w:val="22"/>
          <w:szCs w:val="22"/>
        </w:rPr>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(Null </w:t>
      </w:r>
      <w:r w:rsidR="00FC3959" w:rsidRPr="00FC3959">
        <w:rPr>
          <w:i/>
          <w:noProof/>
          <w:sz w:val="22"/>
          <w:szCs w:val="22"/>
        </w:rPr>
        <w:t>et al.</w:t>
      </w:r>
      <w:r w:rsidR="00FC3959" w:rsidRPr="00FC3959">
        <w:rPr>
          <w:noProof/>
          <w:sz w:val="22"/>
          <w:szCs w:val="22"/>
        </w:rPr>
        <w:t>, 2014)</w:t>
      </w:r>
      <w:r w:rsidR="00FC3959" w:rsidRPr="00FC3959">
        <w:rPr>
          <w:sz w:val="22"/>
          <w:szCs w:val="22"/>
        </w:rPr>
        <w:fldChar w:fldCharType="end"/>
      </w:r>
      <w:r w:rsidR="00FC3959" w:rsidRPr="00FC3959">
        <w:rPr>
          <w:sz w:val="22"/>
          <w:szCs w:val="22"/>
        </w:rPr>
        <w:t>.</w:t>
      </w:r>
      <w:r w:rsidR="00FC3959">
        <w:rPr>
          <w:sz w:val="22"/>
          <w:szCs w:val="22"/>
        </w:rPr>
        <w:t xml:space="preserve"> </w:t>
      </w:r>
    </w:p>
    <w:p w14:paraId="06FE400D" w14:textId="77777777" w:rsidR="00892C9F" w:rsidRDefault="00FC3959" w:rsidP="00563A88">
      <w:pPr>
        <w:spacing w:after="0"/>
      </w:pPr>
      <w:r>
        <w:rPr>
          <w:b/>
          <w:sz w:val="22"/>
          <w:szCs w:val="22"/>
        </w:rPr>
        <w:tab/>
      </w:r>
      <w:r>
        <w:t xml:space="preserve">Previous approaches have included aquatic habitat and economic water supply objectives in optimization models, but often rely on simplistic, ecologically irrelevant habitat models and only consider large dams for removal </w:t>
      </w:r>
      <w:r>
        <w:fldChar w:fldCharType="begin" w:fldLock="1"/>
      </w:r>
      <w:r w:rsidR="00892C9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w:instrText>
      </w:r>
      <w:r w:rsidR="00892C9F" w:rsidRPr="006E432C">
        <w:rPr>
          <w:lang w:val="fr-FR"/>
        </w:rPr>
        <w:instrText>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2015b; Null &lt;i&gt;et al.&lt;/i&gt;, 2014)","plainTextFormattedCitation":"(Kuby et al., 2005; Neeson et al., 2015b; Null et al., 2014)","previouslyFormattedCitation":"(Kuby &lt;i&gt;et al.&lt;/i&gt;, 2005; Neeson &lt;i&gt;et al.&lt;/i&gt;, 2015b; Null &lt;i&gt;et al.&lt;/i&gt;, 2014)"},"properties":{"noteIndex":0},"schema":"https://github.com/citation-style-language/schema/raw/master/csl-citation.json"}</w:instrText>
      </w:r>
      <w:r>
        <w:fldChar w:fldCharType="separate"/>
      </w:r>
      <w:r w:rsidR="00BC2B3F" w:rsidRPr="006E432C">
        <w:rPr>
          <w:noProof/>
          <w:lang w:val="fr-FR"/>
        </w:rPr>
        <w:t xml:space="preserve">(Kuby </w:t>
      </w:r>
      <w:r w:rsidR="00BC2B3F" w:rsidRPr="006E432C">
        <w:rPr>
          <w:i/>
          <w:noProof/>
          <w:lang w:val="fr-FR"/>
        </w:rPr>
        <w:t>et al.</w:t>
      </w:r>
      <w:r w:rsidR="00BC2B3F" w:rsidRPr="006E432C">
        <w:rPr>
          <w:noProof/>
          <w:lang w:val="fr-FR"/>
        </w:rPr>
        <w:t xml:space="preserve">, 2005; Neeson </w:t>
      </w:r>
      <w:r w:rsidR="00BC2B3F" w:rsidRPr="006E432C">
        <w:rPr>
          <w:i/>
          <w:noProof/>
          <w:lang w:val="fr-FR"/>
        </w:rPr>
        <w:t>et al.</w:t>
      </w:r>
      <w:r w:rsidR="00BC2B3F" w:rsidRPr="006E432C">
        <w:rPr>
          <w:noProof/>
          <w:lang w:val="fr-FR"/>
        </w:rPr>
        <w:t xml:space="preserve">, 2015b; Null </w:t>
      </w:r>
      <w:r w:rsidR="00BC2B3F" w:rsidRPr="006E432C">
        <w:rPr>
          <w:i/>
          <w:noProof/>
          <w:lang w:val="fr-FR"/>
        </w:rPr>
        <w:t>et al.</w:t>
      </w:r>
      <w:r w:rsidR="00BC2B3F" w:rsidRPr="006E432C">
        <w:rPr>
          <w:noProof/>
          <w:lang w:val="fr-FR"/>
        </w:rPr>
        <w:t>, 2014)</w:t>
      </w:r>
      <w:r>
        <w:fldChar w:fldCharType="end"/>
      </w:r>
      <w:r w:rsidRPr="006E432C">
        <w:rPr>
          <w:lang w:val="fr-FR"/>
        </w:rPr>
        <w:t xml:space="preserve">. </w:t>
      </w:r>
      <w:r>
        <w:fldChar w:fldCharType="begin" w:fldLock="1"/>
      </w:r>
      <w:r w:rsidRPr="006E432C">
        <w:rPr>
          <w:lang w:val="fr-FR"/>
        </w:rPr>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w:instrText>
      </w:r>
      <w:r w:rsidRPr="00792C0F">
        <w:instrText>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w:instrText>
      </w:r>
      <w:r>
        <w:instrText>"Environmental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fldChar w:fldCharType="separate"/>
      </w:r>
      <w:r w:rsidRPr="005E42FA">
        <w:rPr>
          <w:noProof/>
        </w:rPr>
        <w:t xml:space="preserve">Alafifi and Rosenberg </w:t>
      </w:r>
      <w:r>
        <w:rPr>
          <w:noProof/>
        </w:rPr>
        <w:t>(</w:t>
      </w:r>
      <w:r w:rsidRPr="005E42FA">
        <w:rPr>
          <w:noProof/>
        </w:rPr>
        <w:t>2020)</w:t>
      </w:r>
      <w:r>
        <w:fldChar w:fldCharType="end"/>
      </w:r>
      <w:r>
        <w:t xml:space="preserve"> used hydrologic and vegetative indices to model aquatic habitat </w:t>
      </w:r>
      <w:r>
        <w:lastRenderedPageBreak/>
        <w:t xml:space="preserve">suitability for a systems model of the Lower Bear River watershed, but the model was designed to allocate water, financial resources, and revegetation efforts instead of barrier removal. </w:t>
      </w:r>
      <w:r w:rsidR="00892C9F">
        <w:t xml:space="preserve">Barrier removal optimization models have been developed, but are often limited by narrow assessment criteria that ignore biological complexity and the assumption of barrier independence that ignores the cumulative effects of spatially interconnected structures </w:t>
      </w:r>
      <w:r w:rsidR="00892C9F">
        <w:fldChar w:fldCharType="begin" w:fldLock="1"/>
      </w:r>
      <w:r w:rsidR="00AC7F98">
        <w:instrText>ADDIN CSL_CITATION {"citationItems":[{"id":"ITEM-1","itemData":{"DOI":"10.1111/j.1365-2400.2010.00751.x","ISSN":"0969997X","abstract":"Techniques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Ecology","id":"ITEM-1","issue":"4","issued":{"date-parts":[["2010"]]},"page":"297-322","title":"Procedures for evaluating and prioritising the removal of fish passage barriers: A synthesis","type":"article-journal","volume":"17"},"uris":["http://www.mendeley.com/documents/?uuid=d62a7fdf-5160-4fdb-bcb6-99b5bfea1254"]}],"mendeley":{"formattedCitation":"(Kemp and O’Hanley, 2010)","plainTextFormattedCitation":"(Kemp and O’Hanley, 2010)","previouslyFormattedCitation":"(Kemp and O’Hanley, 2010)"},"properties":{"noteIndex":0},"schema":"https://github.com/citation-style-language/schema/raw/master/csl-citation.json"}</w:instrText>
      </w:r>
      <w:r w:rsidR="00892C9F">
        <w:fldChar w:fldCharType="separate"/>
      </w:r>
      <w:r w:rsidR="00892C9F" w:rsidRPr="00892C9F">
        <w:rPr>
          <w:noProof/>
        </w:rPr>
        <w:t>(Kemp and O’Hanley, 2010)</w:t>
      </w:r>
      <w:r w:rsidR="00892C9F">
        <w:fldChar w:fldCharType="end"/>
      </w:r>
      <w:r w:rsidR="00892C9F">
        <w:t xml:space="preserve">. </w:t>
      </w:r>
      <w:r w:rsidR="00AC7F98">
        <w:t xml:space="preserve">Other barrier removal optimization models include species-specific and high-resolution input data that are difficult to transfer and replicate in different systems </w:t>
      </w:r>
      <w:r w:rsidR="00AC7F98">
        <w:fldChar w:fldCharType="begin" w:fldLock="1"/>
      </w:r>
      <w:r w:rsidR="002517AD">
        <w:instrText>ADDIN CSL_CITATION {"citationItems":[{"id":"ITEM-1","itemData":{"DOI":"10.1016/j.jenvman.2013.02.055","ISBN":"0301-4797","ISSN":"03014797","PMID":"23632001","abstract":"Systematic methods for prioritizing the repair and removal of fish passage barriers, while growing of late, have hitherto focused almost exclusively on meeting the needs of migratory fish species (e.g., anadromous salmonids). An important but as of yet unaddressed issue is the development of new modeling approaches which are applicable to resident fish species habitat restoration programs. In this paper, we develop a budget constrained optimization model for deciding which barriers to repair or remove in order to maximize habitat availability for stream resident fish. Habitat availability at the local stream reach is determined based on the recently proposed C metric, which accounts for the amount, quality, distance and level of connectivity to different stream habitat types. We assess the computational performance of our model using geospatial barrier and stream data collected from the Pine-Popple Watershed, located in northeast Wisconsin (USA). The optimization model is found to be an efficient and practical decision support tool. Optimal solutions, which are useful in informing basin-wide restoration planning efforts, can be generated on average in only a few minutes. © 2013 Elsevier Ltd.","author":[{"dropping-particle":"","family":"O'Hanley","given":"Jesse R.","non-dropping-particle":"","parse-names":false,"suffix":""},{"dropping-particle":"","family":"Wright","given":"Jed","non-dropping-particle":"","parse-names":false,"suffix":""},{"dropping-particle":"","family":"Diebel","given":"Matthew","non-dropping-particle":"","parse-names":false,"suffix":""},{"dropping-particle":"","family":"Fedora","given":"Mark A.","non-dropping-particle":"","parse-names":false,"suffix":""},{"dropping-particle":"","family":"Soucy","given":"Charles L.","non-dropping-particle":"","parse-names":false,"suffix":""}],"container-title":"Journal of Environmental Management","id":"ITEM-1","issued":{"date-parts":[["2013"]]},"page":"19-27","publisher":"Elsevier Ltd","title":"Restoring stream habitat connectivity: A proposed method for prioritizing the removal of resident fish passage barriers","type":"article-journal","volume":"125"},"uris":["http://www.mendeley.com/documents/?uuid=3d4298b5-3e81-4c8f-86f1-3ebd7f6ce28c"]},{"id":"ITEM-2","itemData":{"DOI":"10.1061/(asce)wr.1943-5452.0000209","ISSN":"0733-9496","abstract":"Decisions concerning dam removal or retention are challenging because they involve tradeoffs, diverse stakeholders, and increasing public safety concerns. A multiobjective portfolio optimization approach, implemented as an integer linear program (ILP), identifies efficient portfolios of dam removals in terms of the objectives of public safety, fish population health, and cost. The ILP integrates judgments by dam safety experts with the results of ecosystem simulations and statistical analysis of empirical data, to explore tradeoffs among the three objectives when choosing a portfolio of dams to be removed in multiple watersheds. This methodology is applied to a case study including 139 dams in 10 watersheds of the Lake Erie basin. Significant tradeoffs are found between maximizing fish population health and minimizing safety risks under a given budget, with different dams recommended for removal in each case. Also, the way dam safety risk is quantified in the ILP affects the selected set, and therefore, deserves further research. Overall, the multiobjective portfolio analysis approach provides a simple, flexible, and useful tool for policy makers to explore the nature and magnitude of tradeoffs to screen potential dam removal projects. © 2013 American Society of Civil Engineers.","author":[{"dropping-particle":"","family":"Zheng","given":"Pearl Q.","non-dropping-particle":"","parse-names":false,"suffix":""},{"dropping-particle":"","family":"Hobbs","given":"Benjamin F.","non-dropping-particle":"","parse-names":false,"suffix":""}],"container-title":"Journal of Water Resources Planning and Management","id":"ITEM-2","issue":"1","issued":{"date-parts":[["2013"]]},"page":"65-75","title":"Multiobjective Portfolio Analysis of Dam Removals Addressing Dam Safety, Fish Populations, and Cost","type":"article-journal","volume":"139"},"uris":["http://www.mendeley.com/documents/?uuid=b9cdc175-94d7-466b-bde3-f131d05bb4f4"]}],"mendeley":{"formattedCitation":"(O’Hanley &lt;i&gt;et al.&lt;/i&gt;, 2013; Zheng and Hobbs, 2013)","plainTextFormattedCitation":"(O’Hanley et al., 2013; Zheng and Hobbs, 2013)","previouslyFormattedCitation":"(O’Hanley &lt;i&gt;et al.&lt;/i&gt;, 2013; Zheng and Hobbs, 2013)"},"properties":{"noteIndex":0},"schema":"https://github.com/citation-style-language/schema/raw/master/csl-citation.json"}</w:instrText>
      </w:r>
      <w:r w:rsidR="00AC7F98">
        <w:fldChar w:fldCharType="separate"/>
      </w:r>
      <w:r w:rsidR="00AC7F98" w:rsidRPr="00AC7F98">
        <w:rPr>
          <w:noProof/>
        </w:rPr>
        <w:t xml:space="preserve">(O’Hanley </w:t>
      </w:r>
      <w:r w:rsidR="00AC7F98" w:rsidRPr="00AC7F98">
        <w:rPr>
          <w:i/>
          <w:noProof/>
        </w:rPr>
        <w:t>et al.</w:t>
      </w:r>
      <w:r w:rsidR="00AC7F98" w:rsidRPr="00AC7F98">
        <w:rPr>
          <w:noProof/>
        </w:rPr>
        <w:t>, 2013; Zheng and Hobbs, 2013)</w:t>
      </w:r>
      <w:r w:rsidR="00AC7F98">
        <w:fldChar w:fldCharType="end"/>
      </w:r>
      <w:r w:rsidR="00AC7F98">
        <w:t xml:space="preserve">. </w:t>
      </w:r>
    </w:p>
    <w:p w14:paraId="62EBE6CC" w14:textId="77777777" w:rsidR="00600AB4" w:rsidRDefault="00892C9F" w:rsidP="00563A88">
      <w:pPr>
        <w:spacing w:after="0"/>
      </w:pPr>
      <w:r>
        <w:tab/>
      </w:r>
      <w:r w:rsidR="00BC2B3F">
        <w:fldChar w:fldCharType="begin" w:fldLock="1"/>
      </w:r>
      <w: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BC2B3F">
        <w:fldChar w:fldCharType="separate"/>
      </w:r>
      <w:r w:rsidR="00BC2B3F" w:rsidRPr="00BC2B3F">
        <w:rPr>
          <w:noProof/>
        </w:rPr>
        <w:t xml:space="preserve">Kraft </w:t>
      </w:r>
      <w:r w:rsidR="00BC2B3F" w:rsidRPr="00BC2B3F">
        <w:rPr>
          <w:i/>
          <w:noProof/>
        </w:rPr>
        <w:t>et al.</w:t>
      </w:r>
      <w:r w:rsidR="00BC2B3F" w:rsidRPr="00BC2B3F">
        <w:rPr>
          <w:noProof/>
        </w:rPr>
        <w:t xml:space="preserve"> </w:t>
      </w:r>
      <w:r w:rsidR="00BC2B3F">
        <w:rPr>
          <w:noProof/>
        </w:rPr>
        <w:t>(</w:t>
      </w:r>
      <w:r w:rsidR="00BC2B3F" w:rsidRPr="00BC2B3F">
        <w:rPr>
          <w:noProof/>
        </w:rPr>
        <w:t>2019)</w:t>
      </w:r>
      <w:r w:rsidR="00BC2B3F">
        <w:fldChar w:fldCharType="end"/>
      </w:r>
      <w:r w:rsidR="00BC2B3F">
        <w:t xml:space="preserve"> </w:t>
      </w:r>
      <w:r>
        <w:t>developed a dual-objective optimization model for identifying barrier removals that maximize</w:t>
      </w:r>
      <w:r w:rsidR="00FE000E">
        <w:t>s</w:t>
      </w:r>
      <w:r>
        <w:t xml:space="preserve"> aquatic habitat connectivity and </w:t>
      </w:r>
      <w:r w:rsidR="00FE000E">
        <w:t xml:space="preserve">minimizes water scarcity.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uses generalized environmental and economic metrics that make it feasible to transfer between systems, species, and formulations. My work will build on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in three ways. First, I will test the transferability of this approach by applying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formulation to the Bear River watershed, a much larger and more agriculture-dominated system than it’s original application in Utah’s Weber River. Second, I will </w:t>
      </w:r>
      <w:r w:rsidR="00A31B27">
        <w:t xml:space="preserve">test the flexibility of the model to incorporate multiple fish species by assessing differences between barrier removal benefitting Bonneville Cutthroat Trout and Bluehead Sucker. Lastly, I will test the adaptability of the model formulation by replacing the original formulation’s connectivity index, the integral index of connectivity </w:t>
      </w:r>
      <w:r w:rsidR="00A31B27">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id":"ITEM-2","itemData":{"ISSN":"0921-2973","author":[{"dropping-particle":"","family":"Pascual-Hortal","given":"Lucía","non-dropping-particle":"","parse-names":false,"suffix":""},{"dropping-particle":"","family":"Saura","given":"Santiago","non-dropping-particle":"","parse-names":false,"suffix":""}],"container-title":"Landscape Ecology","id":"ITEM-2","issue":"7","issued":{"date-parts":[["2006"]]},"page":"959-967","publisher":"Springer","title":"Comparison and development of new graph-based landscape connectivity indices: towards the priorization of habitat patches and corridors for conservation","type":"article-journal","volume":"21"},"uris":["http://www.mendeley.com/documents/?uuid=90e3b84c-746e-496e-9a7e-c134052ccb9f"]}],"mendeley":{"formattedCitation":"(Kraft &lt;i&gt;et al.&lt;/i&gt;, 2019; Pascual-Hortal and Saura, 2006)","plainTextFormattedCitation":"(Kraft et al., 2019; Pascual-Hortal and Saura, 2006)","previouslyFormattedCitation":"(Kraft &lt;i&gt;et al.&lt;/i&gt;, 2019; Pascual-Hortal and Saura, 2006)"},"properties":{"noteIndex":0},"schema":"https://github.com/citation-style-language/schema/raw/master/csl-citation.json"}</w:instrText>
      </w:r>
      <w:r w:rsidR="00A31B27">
        <w:fldChar w:fldCharType="separate"/>
      </w:r>
      <w:r w:rsidR="00A31B27" w:rsidRPr="00A31B27">
        <w:rPr>
          <w:noProof/>
        </w:rPr>
        <w:t xml:space="preserve">(Kraft </w:t>
      </w:r>
      <w:r w:rsidR="00A31B27" w:rsidRPr="00A31B27">
        <w:rPr>
          <w:i/>
          <w:noProof/>
        </w:rPr>
        <w:t>et al.</w:t>
      </w:r>
      <w:r w:rsidR="00A31B27" w:rsidRPr="00A31B27">
        <w:rPr>
          <w:noProof/>
        </w:rPr>
        <w:t>, 2019; Pascual-Hortal and Saura, 2006)</w:t>
      </w:r>
      <w:r w:rsidR="00A31B27">
        <w:fldChar w:fldCharType="end"/>
      </w:r>
      <w:r w:rsidR="00A31B27">
        <w:t xml:space="preserve">, with the increasingly widespread dendritic connectivity index </w:t>
      </w:r>
      <w:r w:rsidR="00A31B27">
        <w:fldChar w:fldCharType="begin" w:fldLock="1"/>
      </w:r>
      <w:r w:rsidR="00523E3E">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2009)","plainTextFormattedCitation":"(Cote et al., 2009)","previouslyFormattedCitation":"(Cote &lt;i&gt;et al.&lt;/i&gt;, 2009)"},"properties":{"noteIndex":0},"schema":"https://github.com/citation-style-language/schema/raw/master/csl-citation.json"}</w:instrText>
      </w:r>
      <w:r w:rsidR="00A31B27">
        <w:fldChar w:fldCharType="separate"/>
      </w:r>
      <w:r w:rsidR="00A31B27" w:rsidRPr="00A31B27">
        <w:rPr>
          <w:noProof/>
        </w:rPr>
        <w:t xml:space="preserve">(Cote </w:t>
      </w:r>
      <w:r w:rsidR="00A31B27" w:rsidRPr="00A31B27">
        <w:rPr>
          <w:i/>
          <w:noProof/>
        </w:rPr>
        <w:t>et al.</w:t>
      </w:r>
      <w:r w:rsidR="00A31B27" w:rsidRPr="00A31B27">
        <w:rPr>
          <w:noProof/>
        </w:rPr>
        <w:t>, 2009)</w:t>
      </w:r>
      <w:r w:rsidR="00A31B27">
        <w:fldChar w:fldCharType="end"/>
      </w:r>
      <w:r w:rsidR="00A31B27">
        <w:t xml:space="preserve">. </w:t>
      </w:r>
      <w:r w:rsidR="000426A6">
        <w:t xml:space="preserve">My results will help to provide both a validation of </w:t>
      </w:r>
      <w:r w:rsidR="000426A6">
        <w:fldChar w:fldCharType="begin" w:fldLock="1"/>
      </w:r>
      <w:r w:rsidR="00523E3E">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0426A6">
        <w:fldChar w:fldCharType="separate"/>
      </w:r>
      <w:r w:rsidR="000426A6" w:rsidRPr="002517AD">
        <w:rPr>
          <w:noProof/>
        </w:rPr>
        <w:t xml:space="preserve">Kraft </w:t>
      </w:r>
      <w:r w:rsidR="000426A6" w:rsidRPr="002517AD">
        <w:rPr>
          <w:i/>
          <w:noProof/>
        </w:rPr>
        <w:t>et al.</w:t>
      </w:r>
      <w:r w:rsidR="000426A6">
        <w:rPr>
          <w:noProof/>
        </w:rPr>
        <w:t>'s</w:t>
      </w:r>
      <w:r w:rsidR="000426A6">
        <w:fldChar w:fldCharType="end"/>
      </w:r>
      <w:r w:rsidR="000426A6">
        <w:t xml:space="preserve"> approach, as well as providing an analysis of how the formulation can be adapted to account for different species, systems, and environmental metric formulations.</w:t>
      </w:r>
    </w:p>
    <w:p w14:paraId="0F02032B" w14:textId="77777777" w:rsidR="00600AB4" w:rsidRDefault="00600AB4" w:rsidP="00563A88">
      <w:pPr>
        <w:spacing w:after="0"/>
        <w:rPr>
          <w:b/>
          <w:sz w:val="22"/>
          <w:szCs w:val="22"/>
        </w:rPr>
      </w:pPr>
    </w:p>
    <w:p w14:paraId="5B40410A" w14:textId="77777777" w:rsidR="000426A6" w:rsidRPr="00FC3959" w:rsidRDefault="000426A6" w:rsidP="00563A88">
      <w:pPr>
        <w:spacing w:after="0"/>
        <w:rPr>
          <w:b/>
          <w:sz w:val="22"/>
          <w:szCs w:val="22"/>
        </w:rPr>
      </w:pPr>
    </w:p>
    <w:p w14:paraId="4B0C1438" w14:textId="77777777" w:rsidR="006E432C" w:rsidRDefault="00A94C96" w:rsidP="006E432C">
      <w:pPr>
        <w:spacing w:after="0"/>
        <w:rPr>
          <w:b/>
          <w:sz w:val="22"/>
          <w:szCs w:val="22"/>
        </w:rPr>
      </w:pPr>
      <w:r>
        <w:rPr>
          <w:b/>
          <w:sz w:val="22"/>
          <w:szCs w:val="22"/>
        </w:rPr>
        <w:t xml:space="preserve">3. </w:t>
      </w:r>
      <w:r w:rsidR="00563A88" w:rsidRPr="00FC3959">
        <w:rPr>
          <w:b/>
          <w:sz w:val="22"/>
          <w:szCs w:val="22"/>
        </w:rPr>
        <w:t xml:space="preserve">Model </w:t>
      </w:r>
      <w:r w:rsidR="0079576A">
        <w:rPr>
          <w:b/>
          <w:sz w:val="22"/>
          <w:szCs w:val="22"/>
        </w:rPr>
        <w:t>formulation</w:t>
      </w:r>
    </w:p>
    <w:p w14:paraId="29707E4A" w14:textId="77777777" w:rsidR="006E432C" w:rsidRDefault="006E432C" w:rsidP="006E432C">
      <w:pPr>
        <w:spacing w:after="0"/>
        <w:rPr>
          <w:sz w:val="22"/>
          <w:szCs w:val="22"/>
        </w:rPr>
      </w:pPr>
    </w:p>
    <w:p w14:paraId="5BA99D78" w14:textId="77777777" w:rsidR="00A94C96" w:rsidRDefault="00A94C96" w:rsidP="006E432C">
      <w:pPr>
        <w:spacing w:after="0"/>
        <w:rPr>
          <w:i/>
          <w:sz w:val="22"/>
          <w:szCs w:val="22"/>
        </w:rPr>
      </w:pPr>
      <w:r>
        <w:rPr>
          <w:i/>
          <w:sz w:val="22"/>
          <w:szCs w:val="22"/>
        </w:rPr>
        <w:t>3.1 Decision variables</w:t>
      </w:r>
    </w:p>
    <w:p w14:paraId="150AF477" w14:textId="77777777" w:rsidR="0079576A" w:rsidRDefault="00A94C96" w:rsidP="006E432C">
      <w:pPr>
        <w:spacing w:after="0"/>
        <w:rPr>
          <w:sz w:val="22"/>
          <w:szCs w:val="22"/>
        </w:rPr>
      </w:pPr>
      <w:r>
        <w:rPr>
          <w:sz w:val="22"/>
          <w:szCs w:val="22"/>
        </w:rPr>
        <w:tab/>
        <w:t xml:space="preserve">Decision variables include the decision to remove individual barriers and reconnect habitat between select stream reaches. To improve aquatic habitat connectivity, managers can make a binary decision remove barrier </w:t>
      </w:r>
      <w:r>
        <w:rPr>
          <w:i/>
          <w:sz w:val="22"/>
          <w:szCs w:val="22"/>
        </w:rPr>
        <w:t>k</w:t>
      </w:r>
      <w:r>
        <w:rPr>
          <w:sz w:val="22"/>
          <w:szCs w:val="22"/>
        </w:rPr>
        <w:t xml:space="preserve"> from the stream network (</w:t>
      </w:r>
      <w:r>
        <w:rPr>
          <w:i/>
          <w:sz w:val="22"/>
          <w:szCs w:val="22"/>
        </w:rPr>
        <w:t>B</w:t>
      </w:r>
      <w:r>
        <w:rPr>
          <w:i/>
          <w:sz w:val="22"/>
          <w:szCs w:val="22"/>
          <w:vertAlign w:val="subscript"/>
        </w:rPr>
        <w:t>k</w:t>
      </w:r>
      <w:r>
        <w:rPr>
          <w:sz w:val="22"/>
          <w:szCs w:val="22"/>
        </w:rPr>
        <w:t xml:space="preserve">). </w:t>
      </w:r>
      <w:r w:rsidR="00D25C5C">
        <w:rPr>
          <w:sz w:val="22"/>
          <w:szCs w:val="22"/>
        </w:rPr>
        <w:t>Habitat is reconnected</w:t>
      </w:r>
      <w:r>
        <w:rPr>
          <w:sz w:val="22"/>
          <w:szCs w:val="22"/>
        </w:rPr>
        <w:t xml:space="preserve">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by removing</w:t>
      </w:r>
      <w:r w:rsidR="00D25C5C">
        <w:rPr>
          <w:sz w:val="22"/>
          <w:szCs w:val="22"/>
        </w:rPr>
        <w:t xml:space="preserve"> all</w:t>
      </w:r>
      <w:r>
        <w:rPr>
          <w:sz w:val="22"/>
          <w:szCs w:val="22"/>
        </w:rPr>
        <w:t xml:space="preserve"> intermediary barriers (</w:t>
      </w:r>
      <w:proofErr w:type="spellStart"/>
      <w:r>
        <w:rPr>
          <w:sz w:val="22"/>
          <w:szCs w:val="22"/>
        </w:rPr>
        <w:t>CR</w:t>
      </w:r>
      <w:r>
        <w:rPr>
          <w:sz w:val="22"/>
          <w:szCs w:val="22"/>
          <w:vertAlign w:val="subscript"/>
        </w:rPr>
        <w:t>ij</w:t>
      </w:r>
      <w:proofErr w:type="spellEnd"/>
      <w:r>
        <w:rPr>
          <w:sz w:val="22"/>
          <w:szCs w:val="22"/>
        </w:rPr>
        <w:t>)</w:t>
      </w:r>
      <w:r w:rsidR="00D25C5C">
        <w:rPr>
          <w:sz w:val="22"/>
          <w:szCs w:val="22"/>
        </w:rPr>
        <w:t>, which is determined by individual barrier removal decisions (</w:t>
      </w:r>
      <w:r w:rsidR="00D25C5C">
        <w:rPr>
          <w:i/>
          <w:sz w:val="22"/>
          <w:szCs w:val="22"/>
        </w:rPr>
        <w:t>B</w:t>
      </w:r>
      <w:r w:rsidR="00D25C5C">
        <w:rPr>
          <w:i/>
          <w:sz w:val="22"/>
          <w:szCs w:val="22"/>
          <w:vertAlign w:val="subscript"/>
        </w:rPr>
        <w:t>k</w:t>
      </w:r>
      <w:r w:rsidR="00D25C5C">
        <w:rPr>
          <w:sz w:val="22"/>
          <w:szCs w:val="22"/>
        </w:rPr>
        <w:t>)</w:t>
      </w:r>
      <w:r>
        <w:rPr>
          <w:sz w:val="22"/>
          <w:szCs w:val="22"/>
        </w:rPr>
        <w:t xml:space="preserve">. When objectives are combined into a single function, managers can also assign </w:t>
      </w:r>
      <w:r w:rsidR="0079576A">
        <w:rPr>
          <w:sz w:val="22"/>
          <w:szCs w:val="22"/>
        </w:rPr>
        <w:t>weight values to prioritize specific objectives (</w:t>
      </w:r>
      <w:r w:rsidR="0079576A">
        <w:rPr>
          <w:i/>
          <w:sz w:val="22"/>
          <w:szCs w:val="22"/>
        </w:rPr>
        <w:t>w</w:t>
      </w:r>
      <w:r w:rsidR="0079576A">
        <w:rPr>
          <w:sz w:val="22"/>
          <w:szCs w:val="22"/>
        </w:rPr>
        <w:t xml:space="preserve">). </w:t>
      </w:r>
    </w:p>
    <w:p w14:paraId="605133F9" w14:textId="77777777" w:rsidR="0079576A" w:rsidRDefault="0079576A" w:rsidP="006E432C">
      <w:pPr>
        <w:spacing w:after="0"/>
        <w:rPr>
          <w:sz w:val="22"/>
          <w:szCs w:val="22"/>
        </w:rPr>
      </w:pPr>
    </w:p>
    <w:p w14:paraId="2643C0E2" w14:textId="77777777" w:rsidR="0079576A" w:rsidRPr="0079576A" w:rsidRDefault="0079576A" w:rsidP="006E432C">
      <w:pPr>
        <w:spacing w:after="0"/>
        <w:rPr>
          <w:i/>
          <w:sz w:val="22"/>
          <w:szCs w:val="22"/>
        </w:rPr>
      </w:pPr>
      <w:r>
        <w:rPr>
          <w:i/>
          <w:sz w:val="22"/>
          <w:szCs w:val="22"/>
        </w:rPr>
        <w:t>3.2 Objective function</w:t>
      </w:r>
    </w:p>
    <w:p w14:paraId="104B6762" w14:textId="77777777" w:rsidR="0079576A" w:rsidRDefault="0079576A" w:rsidP="006E432C">
      <w:pPr>
        <w:spacing w:after="0"/>
        <w:rPr>
          <w:sz w:val="22"/>
          <w:szCs w:val="22"/>
        </w:rPr>
      </w:pPr>
      <w:r>
        <w:rPr>
          <w:sz w:val="22"/>
          <w:szCs w:val="22"/>
        </w:rPr>
        <w:tab/>
        <w:t xml:space="preserve">This linear optimization model maximizes quality-weighted aquatic habitat (km/month) and minimizes water scarcity costs for anthropogenic water uses (US$/month). </w:t>
      </w:r>
      <w:r w:rsidR="00D20918">
        <w:rPr>
          <w:sz w:val="22"/>
          <w:szCs w:val="22"/>
        </w:rPr>
        <w:t xml:space="preserve">The model is calculated monthly, and quality-weighted stream lengths vary with monthly instream conditions. </w:t>
      </w:r>
      <w:r>
        <w:rPr>
          <w:sz w:val="22"/>
          <w:szCs w:val="22"/>
        </w:rPr>
        <w:t xml:space="preserve">The first objective maximizes connected, quality-weighted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(Eq</w:t>
      </w:r>
      <w:r w:rsidR="00526C6C">
        <w:rPr>
          <w:sz w:val="22"/>
          <w:szCs w:val="22"/>
        </w:rPr>
        <w:t>uation</w:t>
      </w:r>
      <w:r>
        <w:rPr>
          <w:sz w:val="22"/>
          <w:szCs w:val="22"/>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526C6C" w14:paraId="20F944E8" w14:textId="77777777" w:rsidTr="00526C6C">
        <w:tc>
          <w:tcPr>
            <w:tcW w:w="236" w:type="dxa"/>
          </w:tcPr>
          <w:p w14:paraId="37C9E6CE" w14:textId="77777777" w:rsidR="00526C6C" w:rsidRDefault="00526C6C" w:rsidP="00A4521D">
            <w:pPr>
              <w:spacing w:before="240" w:after="240"/>
              <w:rPr>
                <w:sz w:val="22"/>
                <w:szCs w:val="22"/>
              </w:rPr>
            </w:pPr>
          </w:p>
        </w:tc>
        <w:tc>
          <w:tcPr>
            <w:tcW w:w="8849" w:type="dxa"/>
            <w:vAlign w:val="center"/>
          </w:tcPr>
          <w:p w14:paraId="57A83C42" w14:textId="77777777" w:rsidR="00526C6C" w:rsidRDefault="00526C6C" w:rsidP="00A4521D">
            <w:pPr>
              <w:spacing w:before="240" w:after="240"/>
              <w:jc w:val="center"/>
              <w:rPr>
                <w:sz w:val="22"/>
                <w:szCs w:val="22"/>
              </w:rPr>
            </w:pPr>
            <m:oMathPara>
              <m:oMath>
                <m:r>
                  <w:rPr>
                    <w:rFonts w:ascii="Cambria Math" w:hAnsi="Cambria Math"/>
                    <w:sz w:val="22"/>
                    <w:szCs w:val="22"/>
                  </w:rPr>
                  <m:t xml:space="preserve">Maximize:Zhabitat=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num>
                          <m:den>
                            <m:r>
                              <w:rPr>
                                <w:rFonts w:ascii="Cambria Math" w:hAnsi="Cambria Math"/>
                                <w:sz w:val="22"/>
                                <w:szCs w:val="22"/>
                              </w:rPr>
                              <m:t>L</m:t>
                            </m:r>
                          </m:den>
                        </m:f>
                      </m:e>
                    </m:nary>
                  </m:e>
                </m:nary>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num>
                  <m:den>
                    <m:r>
                      <w:rPr>
                        <w:rFonts w:ascii="Cambria Math" w:hAnsi="Cambria Math"/>
                        <w:sz w:val="22"/>
                        <w:szCs w:val="22"/>
                      </w:rPr>
                      <m:t>L</m:t>
                    </m:r>
                  </m:den>
                </m:f>
                <m:r>
                  <w:rPr>
                    <w:rFonts w:ascii="Cambria Math" w:hAnsi="Cambria Math"/>
                    <w:sz w:val="22"/>
                    <w:szCs w:val="22"/>
                  </w:rPr>
                  <m:t>*100*C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m:oMathPara>
          </w:p>
        </w:tc>
        <w:tc>
          <w:tcPr>
            <w:tcW w:w="265" w:type="dxa"/>
            <w:vAlign w:val="center"/>
          </w:tcPr>
          <w:p w14:paraId="6C1C9E7E" w14:textId="77777777" w:rsidR="00526C6C" w:rsidRDefault="00526C6C" w:rsidP="00A4521D">
            <w:pPr>
              <w:spacing w:before="240" w:after="240"/>
              <w:jc w:val="center"/>
              <w:rPr>
                <w:sz w:val="22"/>
                <w:szCs w:val="22"/>
              </w:rPr>
            </w:pPr>
            <w:r>
              <w:rPr>
                <w:sz w:val="22"/>
                <w:szCs w:val="22"/>
              </w:rPr>
              <w:t>(1)</w:t>
            </w:r>
          </w:p>
        </w:tc>
      </w:tr>
    </w:tbl>
    <w:p w14:paraId="15D538F3" w14:textId="77777777" w:rsidR="0079576A" w:rsidRPr="00D872BC" w:rsidRDefault="0079576A" w:rsidP="006E432C">
      <w:pPr>
        <w:spacing w:after="0"/>
        <w:rPr>
          <w:sz w:val="22"/>
          <w:szCs w:val="22"/>
        </w:rPr>
      </w:pPr>
      <w:r>
        <w:rPr>
          <w:sz w:val="22"/>
          <w:szCs w:val="22"/>
        </w:rPr>
        <w:t xml:space="preserve">where </w:t>
      </w:r>
      <w:r w:rsidR="00526C6C">
        <w:rPr>
          <w:i/>
          <w:sz w:val="22"/>
          <w:szCs w:val="22"/>
        </w:rPr>
        <w:t>l</w:t>
      </w:r>
      <w:r w:rsidR="00526C6C">
        <w:rPr>
          <w:sz w:val="22"/>
          <w:szCs w:val="22"/>
        </w:rPr>
        <w:t xml:space="preserve"> is the quality-weighted stream length (km) of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in a given month, </w:t>
      </w:r>
      <w:r w:rsidR="00526C6C">
        <w:rPr>
          <w:i/>
          <w:sz w:val="22"/>
          <w:szCs w:val="22"/>
        </w:rPr>
        <w:t>L</w:t>
      </w:r>
      <w:r w:rsidR="00526C6C">
        <w:rPr>
          <w:sz w:val="22"/>
          <w:szCs w:val="22"/>
        </w:rPr>
        <w:t xml:space="preserve"> is the total stream length of the stream network (km), </w:t>
      </w:r>
      <w:proofErr w:type="spellStart"/>
      <w:r w:rsidR="00526C6C">
        <w:rPr>
          <w:i/>
          <w:sz w:val="22"/>
          <w:szCs w:val="22"/>
        </w:rPr>
        <w:t>c</w:t>
      </w:r>
      <w:r w:rsidR="00526C6C">
        <w:rPr>
          <w:i/>
          <w:sz w:val="22"/>
          <w:szCs w:val="22"/>
          <w:vertAlign w:val="subscript"/>
        </w:rPr>
        <w:t>ij</w:t>
      </w:r>
      <w:proofErr w:type="spellEnd"/>
      <w:r w:rsidR="00526C6C">
        <w:rPr>
          <w:sz w:val="22"/>
          <w:szCs w:val="22"/>
        </w:rPr>
        <w:t xml:space="preserve"> is the unitless cumulative barrier </w:t>
      </w:r>
      <w:proofErr w:type="spellStart"/>
      <w:r w:rsidR="00526C6C">
        <w:rPr>
          <w:sz w:val="22"/>
          <w:szCs w:val="22"/>
        </w:rPr>
        <w:t>passability</w:t>
      </w:r>
      <w:proofErr w:type="spellEnd"/>
      <w:r w:rsidR="00526C6C">
        <w:rPr>
          <w:sz w:val="22"/>
          <w:szCs w:val="22"/>
        </w:rPr>
        <w:t xml:space="preserve"> between </w:t>
      </w:r>
      <w:r w:rsidR="00526C6C">
        <w:rPr>
          <w:sz w:val="22"/>
          <w:szCs w:val="22"/>
        </w:rPr>
        <w:lastRenderedPageBreak/>
        <w:t xml:space="preserve">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and </w:t>
      </w:r>
      <w:proofErr w:type="spellStart"/>
      <w:r w:rsidR="00526C6C">
        <w:rPr>
          <w:i/>
          <w:sz w:val="22"/>
          <w:szCs w:val="22"/>
        </w:rPr>
        <w:t>CR</w:t>
      </w:r>
      <w:r w:rsidR="00526C6C">
        <w:rPr>
          <w:i/>
          <w:sz w:val="22"/>
          <w:szCs w:val="22"/>
          <w:vertAlign w:val="subscript"/>
        </w:rPr>
        <w:t>ij</w:t>
      </w:r>
      <w:proofErr w:type="spellEnd"/>
      <w:r w:rsidR="00526C6C">
        <w:rPr>
          <w:i/>
          <w:sz w:val="22"/>
          <w:szCs w:val="22"/>
        </w:rPr>
        <w:t xml:space="preserve"> </w:t>
      </w:r>
      <w:r w:rsidR="00526C6C">
        <w:rPr>
          <w:sz w:val="22"/>
          <w:szCs w:val="22"/>
        </w:rPr>
        <w:t xml:space="preserve">is the binary decision to reconnect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by removing all intermediary barriers. </w:t>
      </w:r>
      <w:proofErr w:type="spellStart"/>
      <w:r w:rsidR="002238EB">
        <w:rPr>
          <w:sz w:val="22"/>
          <w:szCs w:val="22"/>
        </w:rPr>
        <w:t>Zhabitat</w:t>
      </w:r>
      <w:proofErr w:type="spellEnd"/>
      <w:r w:rsidR="002238EB">
        <w:rPr>
          <w:sz w:val="22"/>
          <w:szCs w:val="22"/>
        </w:rPr>
        <w:t xml:space="preserve"> measures the degree of habitat connectivity at the watershed scale ranging from fully fragmented (0) to fully connected (1). </w:t>
      </w:r>
      <w:r w:rsidR="00D872BC">
        <w:rPr>
          <w:sz w:val="22"/>
          <w:szCs w:val="22"/>
        </w:rPr>
        <w:t xml:space="preserve">If there are </w:t>
      </w:r>
      <w:r w:rsidR="00D872BC">
        <w:rPr>
          <w:i/>
          <w:sz w:val="22"/>
          <w:szCs w:val="22"/>
        </w:rPr>
        <w:t>M</w:t>
      </w:r>
      <w:r w:rsidR="00D872BC">
        <w:rPr>
          <w:sz w:val="22"/>
          <w:szCs w:val="22"/>
        </w:rPr>
        <w:t xml:space="preserve"> barriers between reaches </w:t>
      </w:r>
      <w:proofErr w:type="spellStart"/>
      <w:r w:rsidR="00D872BC">
        <w:rPr>
          <w:i/>
          <w:sz w:val="22"/>
          <w:szCs w:val="22"/>
        </w:rPr>
        <w:t>i</w:t>
      </w:r>
      <w:proofErr w:type="spellEnd"/>
      <w:r w:rsidR="00D872BC">
        <w:rPr>
          <w:i/>
          <w:sz w:val="22"/>
          <w:szCs w:val="22"/>
        </w:rPr>
        <w:t xml:space="preserve"> </w:t>
      </w:r>
      <w:r w:rsidR="00D872BC">
        <w:rPr>
          <w:sz w:val="22"/>
          <w:szCs w:val="22"/>
        </w:rPr>
        <w:t xml:space="preserve">and </w:t>
      </w:r>
      <w:r w:rsidR="00D872BC">
        <w:rPr>
          <w:i/>
          <w:sz w:val="22"/>
          <w:szCs w:val="22"/>
        </w:rPr>
        <w:t>j</w:t>
      </w:r>
      <w:r w:rsidR="00D872BC">
        <w:rPr>
          <w:sz w:val="22"/>
          <w:szCs w:val="22"/>
        </w:rPr>
        <w:t xml:space="preserve">, then barrier passability is calculated as </w:t>
      </w:r>
      <w:r w:rsidR="00D20918">
        <w:rPr>
          <w:sz w:val="22"/>
          <w:szCs w:val="22"/>
        </w:rPr>
        <w:t xml:space="preserve">the product of all intermediary upstream and downstream barrier </w:t>
      </w:r>
      <w:proofErr w:type="spellStart"/>
      <w:r w:rsidR="00D20918">
        <w:rPr>
          <w:sz w:val="22"/>
          <w:szCs w:val="22"/>
        </w:rPr>
        <w:t>passabilities</w:t>
      </w:r>
      <w:proofErr w:type="spellEnd"/>
      <w:r w:rsidR="00D20918">
        <w:rPr>
          <w:sz w:val="22"/>
          <w:szCs w:val="22"/>
        </w:rPr>
        <w:t xml:space="preserv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872BC" w14:paraId="4FCC2706" w14:textId="77777777" w:rsidTr="002F15A6">
        <w:tc>
          <w:tcPr>
            <w:tcW w:w="236" w:type="dxa"/>
          </w:tcPr>
          <w:p w14:paraId="2FF66C63" w14:textId="77777777" w:rsidR="00D872BC" w:rsidRDefault="00D872BC" w:rsidP="00A4521D">
            <w:pPr>
              <w:spacing w:before="240" w:after="240"/>
              <w:rPr>
                <w:sz w:val="22"/>
                <w:szCs w:val="22"/>
              </w:rPr>
            </w:pPr>
          </w:p>
        </w:tc>
        <w:tc>
          <w:tcPr>
            <w:tcW w:w="8849" w:type="dxa"/>
            <w:vAlign w:val="center"/>
          </w:tcPr>
          <w:p w14:paraId="1BA8EEF4" w14:textId="77777777" w:rsidR="00D872BC" w:rsidRDefault="009317CF"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m=1</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e>
                </m:nary>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m:oMathPara>
          </w:p>
        </w:tc>
        <w:tc>
          <w:tcPr>
            <w:tcW w:w="265" w:type="dxa"/>
            <w:vAlign w:val="center"/>
          </w:tcPr>
          <w:p w14:paraId="3AE3CA14" w14:textId="77777777" w:rsidR="00D872BC" w:rsidRDefault="00D872BC" w:rsidP="00A4521D">
            <w:pPr>
              <w:spacing w:before="240" w:after="240"/>
              <w:jc w:val="center"/>
              <w:rPr>
                <w:sz w:val="22"/>
                <w:szCs w:val="22"/>
              </w:rPr>
            </w:pPr>
            <w:r>
              <w:rPr>
                <w:sz w:val="22"/>
                <w:szCs w:val="22"/>
              </w:rPr>
              <w:t>(2)</w:t>
            </w:r>
          </w:p>
        </w:tc>
      </w:tr>
    </w:tbl>
    <w:p w14:paraId="6601EF23" w14:textId="77777777" w:rsidR="006C0B24" w:rsidRDefault="00D872BC" w:rsidP="0079576A">
      <w:pPr>
        <w:spacing w:after="0"/>
        <w:rPr>
          <w:rFonts w:eastAsiaTheme="minorEastAsia"/>
          <w:sz w:val="22"/>
          <w:szCs w:val="22"/>
        </w:rPr>
      </w:pPr>
      <w:r>
        <w:rPr>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oMath>
      <w:r>
        <w:rPr>
          <w:rFonts w:eastAsiaTheme="minorEastAsia"/>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w:r>
        <w:rPr>
          <w:rFonts w:eastAsiaTheme="minorEastAsia"/>
          <w:sz w:val="22"/>
          <w:szCs w:val="22"/>
        </w:rPr>
        <w:t xml:space="preserve"> are the </w:t>
      </w:r>
      <w:r w:rsidR="00961956">
        <w:rPr>
          <w:rFonts w:eastAsiaTheme="minorEastAsia"/>
          <w:sz w:val="22"/>
          <w:szCs w:val="22"/>
        </w:rPr>
        <w:t xml:space="preserve">unitless </w:t>
      </w:r>
      <w:r>
        <w:rPr>
          <w:rFonts w:eastAsiaTheme="minorEastAsia"/>
          <w:sz w:val="22"/>
          <w:szCs w:val="22"/>
        </w:rPr>
        <w:t xml:space="preserve">upstream and downstream </w:t>
      </w:r>
      <w:proofErr w:type="spellStart"/>
      <w:r>
        <w:rPr>
          <w:rFonts w:eastAsiaTheme="minorEastAsia"/>
          <w:sz w:val="22"/>
          <w:szCs w:val="22"/>
        </w:rPr>
        <w:t>passabilities</w:t>
      </w:r>
      <w:proofErr w:type="spellEnd"/>
      <w:r>
        <w:rPr>
          <w:rFonts w:eastAsiaTheme="minorEastAsia"/>
          <w:sz w:val="22"/>
          <w:szCs w:val="22"/>
        </w:rPr>
        <w:t xml:space="preserve"> of the </w:t>
      </w:r>
      <w:proofErr w:type="spellStart"/>
      <w:r>
        <w:rPr>
          <w:rFonts w:eastAsiaTheme="minorEastAsia"/>
          <w:i/>
          <w:sz w:val="22"/>
          <w:szCs w:val="22"/>
        </w:rPr>
        <w:t>mth</w:t>
      </w:r>
      <w:proofErr w:type="spellEnd"/>
      <w:r>
        <w:rPr>
          <w:rFonts w:eastAsiaTheme="minorEastAsia"/>
          <w:sz w:val="22"/>
          <w:szCs w:val="22"/>
        </w:rPr>
        <w:t xml:space="preserve"> barrier respectively.</w:t>
      </w:r>
      <w:r w:rsidR="00961956">
        <w:rPr>
          <w:rFonts w:eastAsiaTheme="minorEastAsia"/>
          <w:sz w:val="22"/>
          <w:szCs w:val="22"/>
        </w:rPr>
        <w:t xml:space="preserve"> A passability of 0 indicates a completely impassable barrier, while a passability of 1 indicates a completely passable barrier.</w:t>
      </w:r>
      <w:r>
        <w:rPr>
          <w:rFonts w:eastAsiaTheme="minorEastAsia"/>
          <w:sz w:val="22"/>
          <w:szCs w:val="22"/>
        </w:rPr>
        <w:t xml:space="preserve"> </w:t>
      </w:r>
    </w:p>
    <w:p w14:paraId="7340095F" w14:textId="77777777" w:rsidR="006E432C" w:rsidRPr="00D872BC" w:rsidRDefault="00D20918" w:rsidP="006C0B24">
      <w:pPr>
        <w:spacing w:after="0"/>
        <w:ind w:firstLine="720"/>
        <w:rPr>
          <w:sz w:val="22"/>
          <w:szCs w:val="22"/>
        </w:rPr>
      </w:pPr>
      <w:r>
        <w:rPr>
          <w:rFonts w:eastAsiaTheme="minorEastAsia"/>
          <w:sz w:val="22"/>
          <w:szCs w:val="22"/>
        </w:rPr>
        <w:t>The second objective function minimizes water scarcity costs resulting from lost water deliveries to users when a barrier is removed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20918" w14:paraId="461B746F" w14:textId="77777777" w:rsidTr="002F15A6">
        <w:tc>
          <w:tcPr>
            <w:tcW w:w="236" w:type="dxa"/>
          </w:tcPr>
          <w:p w14:paraId="7AB484C8" w14:textId="77777777" w:rsidR="00D20918" w:rsidRDefault="00D20918" w:rsidP="00A4521D">
            <w:pPr>
              <w:spacing w:before="240" w:after="240"/>
              <w:rPr>
                <w:sz w:val="22"/>
                <w:szCs w:val="22"/>
              </w:rPr>
            </w:pPr>
          </w:p>
        </w:tc>
        <w:tc>
          <w:tcPr>
            <w:tcW w:w="8849" w:type="dxa"/>
            <w:vAlign w:val="center"/>
          </w:tcPr>
          <w:p w14:paraId="7A56F5D9" w14:textId="77777777" w:rsidR="00D20918" w:rsidRDefault="00D20918" w:rsidP="00A4521D">
            <w:pPr>
              <w:spacing w:before="240" w:after="240"/>
              <w:jc w:val="center"/>
              <w:rPr>
                <w:sz w:val="22"/>
                <w:szCs w:val="22"/>
              </w:rPr>
            </w:pPr>
            <m:oMathPara>
              <m:oMath>
                <m:r>
                  <w:rPr>
                    <w:rFonts w:ascii="Cambria Math" w:hAnsi="Cambria Math"/>
                    <w:sz w:val="22"/>
                    <w:szCs w:val="22"/>
                  </w:rPr>
                  <m:t xml:space="preserve">Minimize:Zscarcity=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num>
                      <m:den>
                        <m:r>
                          <m:rPr>
                            <m:sty m:val="p"/>
                          </m:rPr>
                          <w:rPr>
                            <w:rFonts w:ascii="Cambria Math" w:hAnsi="Cambria Math"/>
                            <w:sz w:val="22"/>
                            <w:szCs w:val="22"/>
                          </w:rPr>
                          <m:t>max⁡</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den>
                    </m:f>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oMath>
            </m:oMathPara>
          </w:p>
        </w:tc>
        <w:tc>
          <w:tcPr>
            <w:tcW w:w="265" w:type="dxa"/>
            <w:vAlign w:val="center"/>
          </w:tcPr>
          <w:p w14:paraId="75227626" w14:textId="77777777" w:rsidR="00D20918" w:rsidRDefault="00D20918" w:rsidP="00A4521D">
            <w:pPr>
              <w:spacing w:before="240" w:after="240"/>
              <w:jc w:val="center"/>
              <w:rPr>
                <w:sz w:val="22"/>
                <w:szCs w:val="22"/>
              </w:rPr>
            </w:pPr>
            <w:r>
              <w:rPr>
                <w:sz w:val="22"/>
                <w:szCs w:val="22"/>
              </w:rPr>
              <w:t>(</w:t>
            </w:r>
            <w:r w:rsidR="00961956">
              <w:rPr>
                <w:sz w:val="22"/>
                <w:szCs w:val="22"/>
              </w:rPr>
              <w:t>3</w:t>
            </w:r>
            <w:r>
              <w:rPr>
                <w:sz w:val="22"/>
                <w:szCs w:val="22"/>
              </w:rPr>
              <w:t>)</w:t>
            </w:r>
          </w:p>
        </w:tc>
      </w:tr>
    </w:tbl>
    <w:p w14:paraId="264E9E11" w14:textId="77777777" w:rsidR="00D872BC" w:rsidRDefault="00D20918" w:rsidP="0079576A">
      <w:pPr>
        <w:spacing w:after="0"/>
        <w:rPr>
          <w:sz w:val="22"/>
          <w:szCs w:val="22"/>
        </w:rPr>
      </w:pPr>
      <w:r>
        <w:rPr>
          <w:sz w:val="22"/>
          <w:szCs w:val="22"/>
        </w:rPr>
        <w:t xml:space="preserve">where </w:t>
      </w:r>
      <w:r w:rsidR="00961956">
        <w:rPr>
          <w:i/>
          <w:sz w:val="22"/>
          <w:szCs w:val="22"/>
        </w:rPr>
        <w:t>C</w:t>
      </w:r>
      <w:r w:rsidR="00961956">
        <w:rPr>
          <w:i/>
          <w:sz w:val="22"/>
          <w:szCs w:val="22"/>
          <w:vertAlign w:val="subscript"/>
        </w:rPr>
        <w:t>k</w:t>
      </w:r>
      <w:r w:rsidR="00961956">
        <w:rPr>
          <w:sz w:val="22"/>
          <w:szCs w:val="22"/>
        </w:rPr>
        <w:t xml:space="preserve"> is the water scarcity cost (US$/month) from removing barrier </w:t>
      </w:r>
      <w:r w:rsidR="00961956">
        <w:rPr>
          <w:i/>
          <w:sz w:val="22"/>
          <w:szCs w:val="22"/>
        </w:rPr>
        <w:t>k</w:t>
      </w:r>
      <w:r w:rsidR="00961956">
        <w:rPr>
          <w:sz w:val="22"/>
          <w:szCs w:val="22"/>
        </w:rPr>
        <w:t xml:space="preserve"> and </w:t>
      </w:r>
      <w:r w:rsidR="00961956">
        <w:rPr>
          <w:i/>
          <w:sz w:val="22"/>
          <w:szCs w:val="22"/>
        </w:rPr>
        <w:t>B</w:t>
      </w:r>
      <w:r w:rsidR="00961956">
        <w:rPr>
          <w:i/>
          <w:sz w:val="22"/>
          <w:szCs w:val="22"/>
          <w:vertAlign w:val="subscript"/>
        </w:rPr>
        <w:t>k</w:t>
      </w:r>
      <w:r w:rsidR="00961956">
        <w:rPr>
          <w:sz w:val="22"/>
          <w:szCs w:val="22"/>
        </w:rPr>
        <w:t xml:space="preserve"> is the binary decision to remove barrier </w:t>
      </w:r>
      <w:r w:rsidR="00961956">
        <w:rPr>
          <w:i/>
          <w:sz w:val="22"/>
          <w:szCs w:val="22"/>
        </w:rPr>
        <w:t>k</w:t>
      </w:r>
      <w:r w:rsidR="00961956">
        <w:rPr>
          <w:sz w:val="22"/>
          <w:szCs w:val="22"/>
        </w:rPr>
        <w:t xml:space="preserve"> from the stream network.</w:t>
      </w:r>
      <w:r w:rsidR="006C0B24">
        <w:rPr>
          <w:sz w:val="22"/>
          <w:szCs w:val="22"/>
        </w:rPr>
        <w:t xml:space="preserve"> </w:t>
      </w:r>
    </w:p>
    <w:p w14:paraId="3112C08D" w14:textId="77777777" w:rsidR="00B94687" w:rsidRDefault="00B94687" w:rsidP="0079576A">
      <w:pPr>
        <w:spacing w:after="0"/>
        <w:rPr>
          <w:b/>
          <w:sz w:val="22"/>
          <w:szCs w:val="22"/>
        </w:rPr>
      </w:pPr>
    </w:p>
    <w:p w14:paraId="3771BAEA" w14:textId="77777777" w:rsidR="00B94687" w:rsidRDefault="00B94687" w:rsidP="0079576A">
      <w:pPr>
        <w:spacing w:after="0"/>
        <w:rPr>
          <w:sz w:val="22"/>
          <w:szCs w:val="22"/>
        </w:rPr>
      </w:pPr>
      <w:r>
        <w:rPr>
          <w:i/>
          <w:sz w:val="22"/>
          <w:szCs w:val="22"/>
        </w:rPr>
        <w:t>3.3 Aquatic habitat</w:t>
      </w:r>
    </w:p>
    <w:p w14:paraId="211C66BF" w14:textId="77777777" w:rsidR="00B94687" w:rsidRDefault="00B94687" w:rsidP="0079576A">
      <w:pPr>
        <w:spacing w:after="0"/>
        <w:rPr>
          <w:sz w:val="22"/>
          <w:szCs w:val="22"/>
        </w:rPr>
      </w:pPr>
      <w:r>
        <w:rPr>
          <w:sz w:val="22"/>
          <w:szCs w:val="22"/>
        </w:rPr>
        <w:tab/>
        <w:t>Monthly discharge, water temperature, and channel gradient are intersected for each stream reach in each month to classify habitat suitability</w:t>
      </w:r>
      <w:r w:rsidR="00A27333">
        <w:rPr>
          <w:sz w:val="22"/>
          <w:szCs w:val="22"/>
        </w:rPr>
        <w:t xml:space="preserve">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A27333" w14:paraId="5B195D01" w14:textId="77777777" w:rsidTr="002F15A6">
        <w:tc>
          <w:tcPr>
            <w:tcW w:w="236" w:type="dxa"/>
          </w:tcPr>
          <w:p w14:paraId="599E68A7" w14:textId="77777777" w:rsidR="00A27333" w:rsidRDefault="00A27333" w:rsidP="00A4521D">
            <w:pPr>
              <w:spacing w:before="240" w:after="240"/>
              <w:rPr>
                <w:sz w:val="22"/>
                <w:szCs w:val="22"/>
              </w:rPr>
            </w:pPr>
          </w:p>
        </w:tc>
        <w:tc>
          <w:tcPr>
            <w:tcW w:w="8849" w:type="dxa"/>
            <w:vAlign w:val="center"/>
          </w:tcPr>
          <w:p w14:paraId="2D21C282" w14:textId="77777777" w:rsidR="00A27333" w:rsidRDefault="00A27333" w:rsidP="00A4521D">
            <w:pPr>
              <w:spacing w:before="240" w:after="240"/>
              <w:jc w:val="center"/>
              <w:rPr>
                <w:sz w:val="22"/>
                <w:szCs w:val="22"/>
              </w:rPr>
            </w:pPr>
            <m:oMathPara>
              <m:oMath>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nary>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 xml:space="preserve"> G</m:t>
                        </m:r>
                      </m:e>
                      <m:sub>
                        <m:r>
                          <w:rPr>
                            <w:rFonts w:ascii="Cambria Math" w:hAnsi="Cambria Math"/>
                            <w:sz w:val="22"/>
                            <w:szCs w:val="22"/>
                          </w:rPr>
                          <m:t>i</m:t>
                        </m:r>
                      </m:sub>
                    </m:sSub>
                  </m:e>
                </m:nary>
              </m:oMath>
            </m:oMathPara>
          </w:p>
        </w:tc>
        <w:tc>
          <w:tcPr>
            <w:tcW w:w="265" w:type="dxa"/>
            <w:vAlign w:val="center"/>
          </w:tcPr>
          <w:p w14:paraId="032FC807" w14:textId="77777777" w:rsidR="00A27333" w:rsidRDefault="00A27333" w:rsidP="00A4521D">
            <w:pPr>
              <w:spacing w:before="240" w:after="240"/>
              <w:jc w:val="center"/>
              <w:rPr>
                <w:sz w:val="22"/>
                <w:szCs w:val="22"/>
              </w:rPr>
            </w:pPr>
            <w:r>
              <w:rPr>
                <w:sz w:val="22"/>
                <w:szCs w:val="22"/>
              </w:rPr>
              <w:t>(</w:t>
            </w:r>
            <w:r w:rsidR="00C95806">
              <w:rPr>
                <w:sz w:val="22"/>
                <w:szCs w:val="22"/>
              </w:rPr>
              <w:t>4</w:t>
            </w:r>
            <w:r>
              <w:rPr>
                <w:sz w:val="22"/>
                <w:szCs w:val="22"/>
              </w:rPr>
              <w:t>)</w:t>
            </w:r>
          </w:p>
        </w:tc>
      </w:tr>
    </w:tbl>
    <w:p w14:paraId="7711CC80" w14:textId="77777777" w:rsidR="00A27333" w:rsidRDefault="00A27333" w:rsidP="0079576A">
      <w:pPr>
        <w:spacing w:after="0"/>
        <w:rPr>
          <w:sz w:val="22"/>
          <w:szCs w:val="22"/>
        </w:rPr>
      </w:pPr>
      <w:r>
        <w:rPr>
          <w:sz w:val="22"/>
          <w:szCs w:val="22"/>
        </w:rPr>
        <w:t xml:space="preserve">where </w:t>
      </w:r>
      <w:r>
        <w:rPr>
          <w:i/>
          <w:sz w:val="22"/>
          <w:szCs w:val="22"/>
        </w:rPr>
        <w:t>Q</w:t>
      </w:r>
      <w:r>
        <w:rPr>
          <w:i/>
          <w:sz w:val="22"/>
          <w:szCs w:val="22"/>
          <w:vertAlign w:val="subscript"/>
        </w:rPr>
        <w:t>i</w:t>
      </w:r>
      <w:r>
        <w:rPr>
          <w:sz w:val="22"/>
          <w:szCs w:val="22"/>
        </w:rPr>
        <w:t xml:space="preserve"> is the monthly percentage of the mean annual discharge (%), </w:t>
      </w:r>
      <w:proofErr w:type="spellStart"/>
      <w:r>
        <w:rPr>
          <w:i/>
          <w:sz w:val="22"/>
          <w:szCs w:val="22"/>
        </w:rPr>
        <w:t>T</w:t>
      </w:r>
      <w:r>
        <w:rPr>
          <w:i/>
          <w:sz w:val="22"/>
          <w:szCs w:val="22"/>
          <w:vertAlign w:val="subscript"/>
        </w:rPr>
        <w:t>i</w:t>
      </w:r>
      <w:proofErr w:type="spellEnd"/>
      <w:r>
        <w:rPr>
          <w:sz w:val="22"/>
          <w:szCs w:val="22"/>
        </w:rPr>
        <w:t xml:space="preserve"> is the reach-average water temperature (</w:t>
      </w:r>
      <w:r w:rsidRPr="00A27333">
        <w:rPr>
          <w:b/>
          <w:bCs/>
          <w:sz w:val="22"/>
          <w:szCs w:val="22"/>
        </w:rPr>
        <w:t>°</w:t>
      </w:r>
      <w:r>
        <w:rPr>
          <w:sz w:val="22"/>
          <w:szCs w:val="22"/>
        </w:rPr>
        <w:t xml:space="preserve">C), and </w:t>
      </w:r>
      <w:r>
        <w:rPr>
          <w:i/>
          <w:sz w:val="22"/>
          <w:szCs w:val="22"/>
        </w:rPr>
        <w:t>G</w:t>
      </w:r>
      <w:r>
        <w:rPr>
          <w:i/>
          <w:sz w:val="22"/>
          <w:szCs w:val="22"/>
          <w:vertAlign w:val="subscript"/>
        </w:rPr>
        <w:t>i</w:t>
      </w:r>
      <w:r>
        <w:rPr>
          <w:sz w:val="22"/>
          <w:szCs w:val="22"/>
        </w:rPr>
        <w:t xml:space="preserve"> is the channel gradient in reach </w:t>
      </w:r>
      <w:proofErr w:type="spellStart"/>
      <w:r>
        <w:rPr>
          <w:i/>
          <w:sz w:val="22"/>
          <w:szCs w:val="22"/>
        </w:rPr>
        <w:t>i</w:t>
      </w:r>
      <w:proofErr w:type="spellEnd"/>
      <w:r>
        <w:rPr>
          <w:sz w:val="22"/>
          <w:szCs w:val="22"/>
        </w:rPr>
        <w:t xml:space="preserve"> in a given month. </w:t>
      </w:r>
      <w:r w:rsidR="00BF330A">
        <w:rPr>
          <w:sz w:val="22"/>
          <w:szCs w:val="22"/>
        </w:rPr>
        <w:t>Each habitat metric is classified as either excellent (1.0), satisfactory (0.5), or poor (0.1)</w:t>
      </w:r>
      <w:r w:rsidR="001138D1">
        <w:rPr>
          <w:sz w:val="22"/>
          <w:szCs w:val="22"/>
        </w:rPr>
        <w:t xml:space="preserve">, and </w:t>
      </w:r>
      <w:proofErr w:type="spellStart"/>
      <w:r w:rsidR="001138D1">
        <w:rPr>
          <w:i/>
          <w:sz w:val="22"/>
          <w:szCs w:val="22"/>
        </w:rPr>
        <w:t>Hql</w:t>
      </w:r>
      <w:proofErr w:type="spellEnd"/>
      <w:r w:rsidR="001138D1">
        <w:rPr>
          <w:sz w:val="22"/>
          <w:szCs w:val="22"/>
        </w:rPr>
        <w:t xml:space="preserve"> can be any value between 1 and 0</w:t>
      </w:r>
      <w:r w:rsidR="00BF330A">
        <w:rPr>
          <w:sz w:val="22"/>
          <w:szCs w:val="22"/>
        </w:rPr>
        <w:t xml:space="preserve">. </w:t>
      </w:r>
      <w:r w:rsidR="00C95806">
        <w:rPr>
          <w:sz w:val="22"/>
          <w:szCs w:val="22"/>
        </w:rPr>
        <w:t>The monthly quality-weighted habitat of each reach in a given month is equal to the product of the monthly habitat suitability (</w:t>
      </w:r>
      <w:proofErr w:type="spellStart"/>
      <w:r w:rsidR="00C95806">
        <w:rPr>
          <w:i/>
          <w:sz w:val="22"/>
          <w:szCs w:val="22"/>
        </w:rPr>
        <w:t>Hql</w:t>
      </w:r>
      <w:r w:rsidR="00C95806">
        <w:rPr>
          <w:i/>
          <w:sz w:val="22"/>
          <w:szCs w:val="22"/>
          <w:vertAlign w:val="subscript"/>
        </w:rPr>
        <w:t>i</w:t>
      </w:r>
      <w:proofErr w:type="spellEnd"/>
      <w:r w:rsidR="00C95806">
        <w:rPr>
          <w:sz w:val="22"/>
          <w:szCs w:val="22"/>
        </w:rPr>
        <w:t>) and the longitudinal length (</w:t>
      </w:r>
      <w:r w:rsidR="00C95806">
        <w:rPr>
          <w:i/>
          <w:sz w:val="22"/>
          <w:szCs w:val="22"/>
        </w:rPr>
        <w:t>L</w:t>
      </w:r>
      <w:r w:rsidR="00C95806">
        <w:rPr>
          <w:i/>
          <w:sz w:val="22"/>
          <w:szCs w:val="22"/>
          <w:vertAlign w:val="subscript"/>
        </w:rPr>
        <w:t>i</w:t>
      </w:r>
      <w:r w:rsidR="00C95806">
        <w:rPr>
          <w:sz w:val="22"/>
          <w:szCs w:val="22"/>
        </w:rPr>
        <w:t>) in kilometers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C95806" w14:paraId="24BD2608" w14:textId="77777777" w:rsidTr="002F15A6">
        <w:tc>
          <w:tcPr>
            <w:tcW w:w="236" w:type="dxa"/>
          </w:tcPr>
          <w:p w14:paraId="00DF32E1" w14:textId="77777777" w:rsidR="00C95806" w:rsidRDefault="00C95806" w:rsidP="00A4521D">
            <w:pPr>
              <w:spacing w:before="240" w:after="240"/>
              <w:rPr>
                <w:sz w:val="22"/>
                <w:szCs w:val="22"/>
              </w:rPr>
            </w:pPr>
          </w:p>
        </w:tc>
        <w:tc>
          <w:tcPr>
            <w:tcW w:w="8849" w:type="dxa"/>
            <w:vAlign w:val="center"/>
          </w:tcPr>
          <w:p w14:paraId="0DAF9644" w14:textId="77777777" w:rsidR="00C95806" w:rsidRDefault="009317CF"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oMath>
            </m:oMathPara>
          </w:p>
        </w:tc>
        <w:tc>
          <w:tcPr>
            <w:tcW w:w="265" w:type="dxa"/>
            <w:vAlign w:val="center"/>
          </w:tcPr>
          <w:p w14:paraId="24246ED8" w14:textId="77777777" w:rsidR="00C95806" w:rsidRDefault="00C95806" w:rsidP="00A4521D">
            <w:pPr>
              <w:spacing w:before="240" w:after="240"/>
              <w:jc w:val="center"/>
              <w:rPr>
                <w:sz w:val="22"/>
                <w:szCs w:val="22"/>
              </w:rPr>
            </w:pPr>
            <w:r>
              <w:rPr>
                <w:sz w:val="22"/>
                <w:szCs w:val="22"/>
              </w:rPr>
              <w:t>(</w:t>
            </w:r>
            <w:r w:rsidR="006D4E79">
              <w:rPr>
                <w:sz w:val="22"/>
                <w:szCs w:val="22"/>
              </w:rPr>
              <w:t>5</w:t>
            </w:r>
            <w:r>
              <w:rPr>
                <w:sz w:val="22"/>
                <w:szCs w:val="22"/>
              </w:rPr>
              <w:t>)</w:t>
            </w:r>
          </w:p>
        </w:tc>
      </w:tr>
    </w:tbl>
    <w:p w14:paraId="0768BCAA" w14:textId="77777777" w:rsidR="00D872BC" w:rsidRDefault="006D4E79" w:rsidP="0079576A">
      <w:pPr>
        <w:spacing w:after="0"/>
        <w:rPr>
          <w:sz w:val="22"/>
          <w:szCs w:val="22"/>
        </w:rPr>
      </w:pPr>
      <w:r>
        <w:rPr>
          <w:sz w:val="22"/>
          <w:szCs w:val="22"/>
        </w:rPr>
        <w:tab/>
        <w:t>The two objective functions can be combined into a single objective optimization problem using the weighted sum method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6D4E79" w14:paraId="170E870C" w14:textId="77777777" w:rsidTr="002F15A6">
        <w:tc>
          <w:tcPr>
            <w:tcW w:w="236" w:type="dxa"/>
          </w:tcPr>
          <w:p w14:paraId="581A86FB" w14:textId="77777777" w:rsidR="006D4E79" w:rsidRDefault="006D4E79" w:rsidP="00A4521D">
            <w:pPr>
              <w:spacing w:before="240" w:after="240"/>
              <w:rPr>
                <w:sz w:val="22"/>
                <w:szCs w:val="22"/>
              </w:rPr>
            </w:pPr>
          </w:p>
        </w:tc>
        <w:tc>
          <w:tcPr>
            <w:tcW w:w="8849" w:type="dxa"/>
            <w:vAlign w:val="center"/>
          </w:tcPr>
          <w:p w14:paraId="0CB93CBE" w14:textId="77777777" w:rsidR="006D4E79" w:rsidRDefault="006D4E79" w:rsidP="00A4521D">
            <w:pPr>
              <w:spacing w:before="240" w:after="240"/>
              <w:jc w:val="center"/>
              <w:rPr>
                <w:sz w:val="22"/>
                <w:szCs w:val="22"/>
              </w:rPr>
            </w:pPr>
            <m:oMathPara>
              <m:oMath>
                <m:r>
                  <w:rPr>
                    <w:rFonts w:ascii="Cambria Math" w:hAnsi="Cambria Math"/>
                    <w:sz w:val="22"/>
                    <w:szCs w:val="22"/>
                  </w:rPr>
                  <m:t>Maxmize Z=</m:t>
                </m:r>
                <m:d>
                  <m:dPr>
                    <m:ctrlPr>
                      <w:rPr>
                        <w:rFonts w:ascii="Cambria Math" w:hAnsi="Cambria Math"/>
                        <w:i/>
                        <w:sz w:val="22"/>
                        <w:szCs w:val="22"/>
                      </w:rPr>
                    </m:ctrlPr>
                  </m:dPr>
                  <m:e>
                    <m:r>
                      <w:rPr>
                        <w:rFonts w:ascii="Cambria Math" w:hAnsi="Cambria Math"/>
                        <w:sz w:val="22"/>
                        <w:szCs w:val="22"/>
                      </w:rPr>
                      <m:t>1-w</m:t>
                    </m:r>
                  </m:e>
                </m:d>
                <m:r>
                  <w:rPr>
                    <w:rFonts w:ascii="Cambria Math" w:hAnsi="Cambria Math"/>
                    <w:sz w:val="22"/>
                    <w:szCs w:val="22"/>
                  </w:rPr>
                  <m:t>*Zhabitat-(w*Zscarcity)</m:t>
                </m:r>
              </m:oMath>
            </m:oMathPara>
          </w:p>
        </w:tc>
        <w:tc>
          <w:tcPr>
            <w:tcW w:w="265" w:type="dxa"/>
            <w:vAlign w:val="center"/>
          </w:tcPr>
          <w:p w14:paraId="395BEFE2" w14:textId="77777777" w:rsidR="006D4E79" w:rsidRDefault="006D4E79" w:rsidP="00A4521D">
            <w:pPr>
              <w:spacing w:before="240" w:after="240"/>
              <w:jc w:val="center"/>
              <w:rPr>
                <w:sz w:val="22"/>
                <w:szCs w:val="22"/>
              </w:rPr>
            </w:pPr>
            <w:r>
              <w:rPr>
                <w:sz w:val="22"/>
                <w:szCs w:val="22"/>
              </w:rPr>
              <w:t>(6)</w:t>
            </w:r>
          </w:p>
        </w:tc>
      </w:tr>
    </w:tbl>
    <w:p w14:paraId="235F97F3" w14:textId="77777777" w:rsidR="006D4E79" w:rsidRPr="009D112F" w:rsidRDefault="009D112F" w:rsidP="0079576A">
      <w:pPr>
        <w:spacing w:after="0"/>
        <w:rPr>
          <w:sz w:val="22"/>
          <w:szCs w:val="22"/>
        </w:rPr>
      </w:pPr>
      <w:r>
        <w:rPr>
          <w:sz w:val="22"/>
          <w:szCs w:val="22"/>
        </w:rPr>
        <w:t xml:space="preserve">The quality-weighted habitat objective, </w:t>
      </w:r>
      <w:proofErr w:type="spellStart"/>
      <w:r>
        <w:rPr>
          <w:sz w:val="22"/>
          <w:szCs w:val="22"/>
        </w:rPr>
        <w:t>Zhabitat</w:t>
      </w:r>
      <w:proofErr w:type="spellEnd"/>
      <w:r>
        <w:rPr>
          <w:sz w:val="22"/>
          <w:szCs w:val="22"/>
        </w:rPr>
        <w:t>, ranges between 0 and 1, and the water scarcity losses are normalized between 0 and 1. The weight value (</w:t>
      </w:r>
      <w:r>
        <w:rPr>
          <w:i/>
          <w:sz w:val="22"/>
          <w:szCs w:val="22"/>
        </w:rPr>
        <w:t>w</w:t>
      </w:r>
      <w:r>
        <w:rPr>
          <w:sz w:val="22"/>
          <w:szCs w:val="22"/>
        </w:rPr>
        <w:t>) allows managers to assign priority to one objective or the other, and ranges between 0 and 1.</w:t>
      </w:r>
    </w:p>
    <w:p w14:paraId="25550EC9" w14:textId="77777777" w:rsidR="006D4E79" w:rsidRDefault="006D4E79" w:rsidP="0079576A">
      <w:pPr>
        <w:spacing w:after="0"/>
        <w:rPr>
          <w:sz w:val="22"/>
          <w:szCs w:val="22"/>
        </w:rPr>
      </w:pPr>
    </w:p>
    <w:p w14:paraId="4B24EFC3" w14:textId="77777777" w:rsidR="001138D1" w:rsidRDefault="001138D1" w:rsidP="0079576A">
      <w:pPr>
        <w:spacing w:after="0"/>
        <w:rPr>
          <w:sz w:val="22"/>
          <w:szCs w:val="22"/>
        </w:rPr>
      </w:pPr>
      <w:r>
        <w:rPr>
          <w:i/>
          <w:sz w:val="22"/>
          <w:szCs w:val="22"/>
        </w:rPr>
        <w:t>3.4 Constraints</w:t>
      </w:r>
    </w:p>
    <w:p w14:paraId="630EF543" w14:textId="77777777" w:rsidR="002A482D" w:rsidRDefault="001138D1" w:rsidP="0079576A">
      <w:pPr>
        <w:spacing w:after="0"/>
        <w:rPr>
          <w:sz w:val="22"/>
          <w:szCs w:val="22"/>
        </w:rPr>
      </w:pPr>
      <w:r>
        <w:rPr>
          <w:sz w:val="22"/>
          <w:szCs w:val="22"/>
        </w:rPr>
        <w:tab/>
      </w:r>
      <w:r w:rsidR="002A482D">
        <w:rPr>
          <w:sz w:val="22"/>
          <w:szCs w:val="22"/>
        </w:rPr>
        <w:t>Model constraints represent physical, habitat, and economic bounds that restrict the objective and habitat suitability functions.</w:t>
      </w:r>
    </w:p>
    <w:p w14:paraId="4FE3FAFB" w14:textId="77777777" w:rsidR="00A42F40" w:rsidRDefault="00A42F40" w:rsidP="002A482D">
      <w:pPr>
        <w:spacing w:after="0"/>
        <w:ind w:firstLine="720"/>
        <w:rPr>
          <w:b/>
          <w:sz w:val="22"/>
          <w:szCs w:val="22"/>
        </w:rPr>
      </w:pPr>
    </w:p>
    <w:p w14:paraId="782061BF" w14:textId="77777777" w:rsidR="001138D1" w:rsidRPr="002A482D" w:rsidRDefault="002A482D" w:rsidP="002A482D">
      <w:pPr>
        <w:spacing w:after="0"/>
        <w:ind w:firstLine="720"/>
        <w:rPr>
          <w:sz w:val="22"/>
          <w:szCs w:val="22"/>
        </w:rPr>
      </w:pPr>
      <w:r>
        <w:rPr>
          <w:b/>
          <w:sz w:val="22"/>
          <w:szCs w:val="22"/>
        </w:rPr>
        <w:t xml:space="preserve">a. </w:t>
      </w:r>
      <w:r w:rsidRPr="002A482D">
        <w:rPr>
          <w:b/>
          <w:sz w:val="22"/>
          <w:szCs w:val="22"/>
        </w:rPr>
        <w:t>Reconnected reaches</w:t>
      </w:r>
      <w:r w:rsidRPr="002A482D">
        <w:rPr>
          <w:sz w:val="22"/>
          <w:szCs w:val="22"/>
        </w:rPr>
        <w:t xml:space="preserve">. A reconnected reach is defined as existing only when all barriers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are removed (Equation 7). The parameter </w:t>
      </w:r>
      <w:proofErr w:type="spellStart"/>
      <w:r>
        <w:rPr>
          <w:i/>
          <w:sz w:val="22"/>
          <w:szCs w:val="22"/>
        </w:rPr>
        <w:t>Int</w:t>
      </w:r>
      <w:r>
        <w:rPr>
          <w:i/>
          <w:sz w:val="22"/>
          <w:szCs w:val="22"/>
          <w:vertAlign w:val="subscript"/>
        </w:rPr>
        <w:t>i,j,k</w:t>
      </w:r>
      <w:proofErr w:type="spellEnd"/>
      <w:r>
        <w:rPr>
          <w:sz w:val="22"/>
          <w:szCs w:val="22"/>
        </w:rPr>
        <w:t xml:space="preserve"> is a binary parameter that indicates barrier </w:t>
      </w:r>
      <w:r>
        <w:rPr>
          <w:i/>
          <w:sz w:val="22"/>
          <w:szCs w:val="22"/>
        </w:rPr>
        <w:t>k</w:t>
      </w:r>
      <w:r>
        <w:rPr>
          <w:sz w:val="22"/>
          <w:szCs w:val="22"/>
        </w:rPr>
        <w:t xml:space="preserve"> occurs between reaches </w:t>
      </w:r>
      <w:proofErr w:type="spellStart"/>
      <w:r>
        <w:rPr>
          <w:i/>
          <w:sz w:val="22"/>
          <w:szCs w:val="22"/>
        </w:rPr>
        <w:t>i</w:t>
      </w:r>
      <w:proofErr w:type="spellEnd"/>
      <w:r>
        <w:rPr>
          <w:i/>
          <w:sz w:val="22"/>
          <w:szCs w:val="22"/>
        </w:rPr>
        <w:t xml:space="preserve"> </w:t>
      </w:r>
      <w:r>
        <w:rPr>
          <w:sz w:val="22"/>
          <w:szCs w:val="22"/>
        </w:rPr>
        <w:t xml:space="preserve">and </w:t>
      </w:r>
      <w:r>
        <w:rPr>
          <w:i/>
          <w:sz w:val="22"/>
          <w:szCs w:val="22"/>
        </w:rPr>
        <w:t>j</w:t>
      </w:r>
      <w:r>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2A482D" w14:paraId="6F26F65D" w14:textId="77777777" w:rsidTr="00F0738A">
        <w:tc>
          <w:tcPr>
            <w:tcW w:w="236" w:type="dxa"/>
          </w:tcPr>
          <w:p w14:paraId="0D52D22D" w14:textId="77777777" w:rsidR="002A482D" w:rsidRDefault="002A482D" w:rsidP="00A4521D">
            <w:pPr>
              <w:spacing w:before="240" w:after="240"/>
              <w:rPr>
                <w:sz w:val="22"/>
                <w:szCs w:val="22"/>
              </w:rPr>
            </w:pPr>
          </w:p>
        </w:tc>
        <w:tc>
          <w:tcPr>
            <w:tcW w:w="8849" w:type="dxa"/>
            <w:vAlign w:val="center"/>
          </w:tcPr>
          <w:p w14:paraId="3D55D081" w14:textId="77777777" w:rsidR="002A482D" w:rsidRPr="00F0738A" w:rsidRDefault="002A482D"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 </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den>
                </m:f>
                <m:r>
                  <w:rPr>
                    <w:rFonts w:ascii="Cambria Math" w:hAnsi="Cambria Math"/>
                    <w:sz w:val="22"/>
                    <w:szCs w:val="22"/>
                  </w:rPr>
                  <m:t>, ∀ i ≠ j</m:t>
                </m:r>
              </m:oMath>
            </m:oMathPara>
          </w:p>
        </w:tc>
        <w:tc>
          <w:tcPr>
            <w:tcW w:w="265" w:type="dxa"/>
            <w:vAlign w:val="center"/>
          </w:tcPr>
          <w:p w14:paraId="202CBBA2" w14:textId="77777777" w:rsidR="002A482D" w:rsidRDefault="002A482D" w:rsidP="00A4521D">
            <w:pPr>
              <w:spacing w:before="240" w:after="240"/>
              <w:jc w:val="center"/>
              <w:rPr>
                <w:sz w:val="22"/>
                <w:szCs w:val="22"/>
              </w:rPr>
            </w:pPr>
            <w:r>
              <w:rPr>
                <w:sz w:val="22"/>
                <w:szCs w:val="22"/>
              </w:rPr>
              <w:t>(7)</w:t>
            </w:r>
          </w:p>
        </w:tc>
      </w:tr>
    </w:tbl>
    <w:p w14:paraId="44C636AF" w14:textId="77777777" w:rsidR="00D20918" w:rsidRDefault="00F0738A" w:rsidP="0079576A">
      <w:pPr>
        <w:spacing w:after="0"/>
        <w:rPr>
          <w:sz w:val="22"/>
          <w:szCs w:val="22"/>
        </w:rPr>
      </w:pPr>
      <w:r>
        <w:rPr>
          <w:b/>
          <w:sz w:val="22"/>
          <w:szCs w:val="22"/>
        </w:rPr>
        <w:tab/>
        <w:t xml:space="preserve">b. Barrier removal decision. </w:t>
      </w:r>
      <w:r>
        <w:rPr>
          <w:sz w:val="22"/>
          <w:szCs w:val="22"/>
        </w:rPr>
        <w:t>Barrier removals are binary decisions and may only be fully removed or not removed</w:t>
      </w:r>
      <w:r w:rsidR="001E7EFD">
        <w:rPr>
          <w:sz w:val="22"/>
          <w:szCs w:val="22"/>
        </w:rPr>
        <w:t xml:space="preserve"> for all reaches</w:t>
      </w:r>
      <w:r>
        <w:rPr>
          <w:sz w:val="22"/>
          <w:szCs w:val="22"/>
        </w:rPr>
        <w:t xml:space="preserve">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14:paraId="7855387E" w14:textId="77777777" w:rsidTr="002F15A6">
        <w:tc>
          <w:tcPr>
            <w:tcW w:w="236" w:type="dxa"/>
          </w:tcPr>
          <w:p w14:paraId="032CBCCE" w14:textId="77777777" w:rsidR="00F0738A" w:rsidRDefault="00F0738A" w:rsidP="00A4521D">
            <w:pPr>
              <w:spacing w:before="240" w:after="240"/>
              <w:rPr>
                <w:sz w:val="22"/>
                <w:szCs w:val="22"/>
              </w:rPr>
            </w:pPr>
          </w:p>
        </w:tc>
        <w:tc>
          <w:tcPr>
            <w:tcW w:w="8849" w:type="dxa"/>
            <w:vAlign w:val="center"/>
          </w:tcPr>
          <w:p w14:paraId="6653ED85" w14:textId="77777777" w:rsidR="00F0738A" w:rsidRPr="00F0738A" w:rsidRDefault="009317CF" w:rsidP="00A4521D">
            <w:pPr>
              <w:spacing w:before="240" w:after="240"/>
              <w:jc w:val="center"/>
              <w:rPr>
                <w:rFonts w:ascii="Cambria Math" w:hAnsi="Cambria Math"/>
                <w:i/>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oMath>
            </m:oMathPara>
          </w:p>
        </w:tc>
        <w:tc>
          <w:tcPr>
            <w:tcW w:w="265" w:type="dxa"/>
            <w:vAlign w:val="center"/>
          </w:tcPr>
          <w:p w14:paraId="3CCBFA7C" w14:textId="77777777" w:rsidR="00F0738A" w:rsidRDefault="00F0738A" w:rsidP="00A4521D">
            <w:pPr>
              <w:spacing w:before="240" w:after="240"/>
              <w:jc w:val="center"/>
              <w:rPr>
                <w:sz w:val="22"/>
                <w:szCs w:val="22"/>
              </w:rPr>
            </w:pPr>
            <w:r>
              <w:rPr>
                <w:sz w:val="22"/>
                <w:szCs w:val="22"/>
              </w:rPr>
              <w:t>(8)</w:t>
            </w:r>
          </w:p>
        </w:tc>
      </w:tr>
    </w:tbl>
    <w:p w14:paraId="7865249E" w14:textId="77777777" w:rsidR="00F0738A" w:rsidRPr="00F0738A" w:rsidRDefault="00F0738A" w:rsidP="0079576A">
      <w:pPr>
        <w:spacing w:after="0"/>
        <w:rPr>
          <w:sz w:val="22"/>
          <w:szCs w:val="22"/>
        </w:rPr>
      </w:pPr>
      <w:r>
        <w:rPr>
          <w:sz w:val="22"/>
          <w:szCs w:val="22"/>
        </w:rPr>
        <w:tab/>
      </w:r>
      <w:r>
        <w:rPr>
          <w:b/>
          <w:sz w:val="22"/>
          <w:szCs w:val="22"/>
        </w:rPr>
        <w:t xml:space="preserve">c. Reach reconnection decision. </w:t>
      </w:r>
      <w:r>
        <w:rPr>
          <w:sz w:val="22"/>
          <w:szCs w:val="22"/>
        </w:rPr>
        <w:t>Reconnecting reaches are binary decisions and may only be fully reconnected or not reconnected</w:t>
      </w:r>
      <w:r w:rsidR="001E7EFD">
        <w:rPr>
          <w:sz w:val="22"/>
          <w:szCs w:val="22"/>
        </w:rPr>
        <w:t xml:space="preserve"> for all reaches</w:t>
      </w:r>
      <w:r>
        <w:rPr>
          <w:sz w:val="22"/>
          <w:szCs w:val="22"/>
        </w:rPr>
        <w:t xml:space="preserve">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14:paraId="655B8014" w14:textId="77777777" w:rsidTr="002F15A6">
        <w:tc>
          <w:tcPr>
            <w:tcW w:w="236" w:type="dxa"/>
          </w:tcPr>
          <w:p w14:paraId="5B3AC280" w14:textId="77777777" w:rsidR="00F0738A" w:rsidRDefault="00F0738A" w:rsidP="00A4521D">
            <w:pPr>
              <w:spacing w:before="240" w:after="240"/>
              <w:rPr>
                <w:sz w:val="22"/>
                <w:szCs w:val="22"/>
              </w:rPr>
            </w:pPr>
          </w:p>
        </w:tc>
        <w:tc>
          <w:tcPr>
            <w:tcW w:w="8849" w:type="dxa"/>
            <w:vAlign w:val="center"/>
          </w:tcPr>
          <w:p w14:paraId="78448123" w14:textId="77777777"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i,j</m:t>
                    </m:r>
                  </m:sub>
                </m:sSub>
              </m:oMath>
            </m:oMathPara>
          </w:p>
        </w:tc>
        <w:tc>
          <w:tcPr>
            <w:tcW w:w="265" w:type="dxa"/>
            <w:vAlign w:val="center"/>
          </w:tcPr>
          <w:p w14:paraId="771B1758" w14:textId="77777777" w:rsidR="00F0738A" w:rsidRDefault="00F0738A" w:rsidP="00A4521D">
            <w:pPr>
              <w:spacing w:before="240" w:after="240"/>
              <w:jc w:val="center"/>
              <w:rPr>
                <w:sz w:val="22"/>
                <w:szCs w:val="22"/>
              </w:rPr>
            </w:pPr>
            <w:r>
              <w:rPr>
                <w:sz w:val="22"/>
                <w:szCs w:val="22"/>
              </w:rPr>
              <w:t>(</w:t>
            </w:r>
            <w:r w:rsidR="00A4521D">
              <w:rPr>
                <w:sz w:val="22"/>
                <w:szCs w:val="22"/>
              </w:rPr>
              <w:t>9</w:t>
            </w:r>
            <w:r>
              <w:rPr>
                <w:sz w:val="22"/>
                <w:szCs w:val="22"/>
              </w:rPr>
              <w:t>)</w:t>
            </w:r>
          </w:p>
        </w:tc>
      </w:tr>
    </w:tbl>
    <w:p w14:paraId="024D7BE0" w14:textId="77777777" w:rsidR="00F0738A" w:rsidRPr="001E7EFD" w:rsidRDefault="00F0738A" w:rsidP="0079576A">
      <w:pPr>
        <w:spacing w:after="0"/>
        <w:rPr>
          <w:sz w:val="22"/>
          <w:szCs w:val="22"/>
        </w:rPr>
      </w:pPr>
      <w:r>
        <w:rPr>
          <w:sz w:val="22"/>
          <w:szCs w:val="22"/>
        </w:rPr>
        <w:tab/>
      </w:r>
      <w:r>
        <w:rPr>
          <w:b/>
          <w:sz w:val="22"/>
          <w:szCs w:val="22"/>
        </w:rPr>
        <w:t>d. Removal budget.</w:t>
      </w:r>
      <w:r>
        <w:rPr>
          <w:sz w:val="22"/>
          <w:szCs w:val="22"/>
        </w:rPr>
        <w:t xml:space="preserve"> </w:t>
      </w:r>
      <w:r w:rsidR="00A42F40">
        <w:rPr>
          <w:sz w:val="22"/>
          <w:szCs w:val="22"/>
        </w:rPr>
        <w:t>Total cost of all barrier removals must be less than or equal to the barrier removal budget (</w:t>
      </w:r>
      <w:r>
        <w:rPr>
          <w:sz w:val="22"/>
          <w:szCs w:val="22"/>
        </w:rPr>
        <w:t xml:space="preserve">Equation </w:t>
      </w:r>
      <w:r w:rsidR="00A4521D">
        <w:rPr>
          <w:sz w:val="22"/>
          <w:szCs w:val="22"/>
        </w:rPr>
        <w:t>10</w:t>
      </w:r>
      <w:r>
        <w:rPr>
          <w:sz w:val="22"/>
          <w:szCs w:val="22"/>
        </w:rPr>
        <w:t>).</w:t>
      </w:r>
      <w:r w:rsidR="001E7EFD">
        <w:rPr>
          <w:sz w:val="22"/>
          <w:szCs w:val="22"/>
        </w:rPr>
        <w:t xml:space="preserve"> </w:t>
      </w:r>
      <w:r w:rsidR="001E7EFD">
        <w:rPr>
          <w:i/>
          <w:sz w:val="22"/>
          <w:szCs w:val="22"/>
        </w:rPr>
        <w:t>TC</w:t>
      </w:r>
      <w:r w:rsidR="001E7EFD">
        <w:rPr>
          <w:sz w:val="22"/>
          <w:szCs w:val="22"/>
        </w:rPr>
        <w:t xml:space="preserve"> is the barrier removal budge</w:t>
      </w:r>
      <w:r w:rsidR="00A42F40">
        <w:rPr>
          <w:sz w:val="22"/>
          <w:szCs w:val="22"/>
        </w:rPr>
        <w:t>t</w:t>
      </w:r>
      <w:r w:rsidR="001E7EFD">
        <w:rPr>
          <w:sz w:val="22"/>
          <w:szCs w:val="22"/>
        </w:rPr>
        <w:t xml:space="preserve">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542"/>
        <w:gridCol w:w="583"/>
      </w:tblGrid>
      <w:tr w:rsidR="00F0738A" w14:paraId="602CBE40" w14:textId="77777777" w:rsidTr="002F15A6">
        <w:tc>
          <w:tcPr>
            <w:tcW w:w="236" w:type="dxa"/>
          </w:tcPr>
          <w:p w14:paraId="7195F678" w14:textId="77777777" w:rsidR="00F0738A" w:rsidRDefault="00F0738A" w:rsidP="00A4521D">
            <w:pPr>
              <w:spacing w:before="240" w:after="240"/>
              <w:rPr>
                <w:sz w:val="22"/>
                <w:szCs w:val="22"/>
              </w:rPr>
            </w:pPr>
          </w:p>
        </w:tc>
        <w:tc>
          <w:tcPr>
            <w:tcW w:w="8849" w:type="dxa"/>
            <w:vAlign w:val="center"/>
          </w:tcPr>
          <w:p w14:paraId="211D5F58" w14:textId="77777777"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 xml:space="preserve">TC ≥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r>
                      <w:rPr>
                        <w:rFonts w:ascii="Cambria Math" w:hAnsi="Cambria Math"/>
                        <w:sz w:val="22"/>
                        <w:szCs w:val="22"/>
                      </w:rPr>
                      <m:t xml:space="preserve"> </m:t>
                    </m:r>
                  </m:e>
                </m:nary>
              </m:oMath>
            </m:oMathPara>
          </w:p>
        </w:tc>
        <w:tc>
          <w:tcPr>
            <w:tcW w:w="265" w:type="dxa"/>
            <w:vAlign w:val="center"/>
          </w:tcPr>
          <w:p w14:paraId="7EDF8636" w14:textId="77777777" w:rsidR="00F0738A" w:rsidRDefault="00F0738A" w:rsidP="00A4521D">
            <w:pPr>
              <w:spacing w:before="240" w:after="240"/>
              <w:jc w:val="center"/>
              <w:rPr>
                <w:sz w:val="22"/>
                <w:szCs w:val="22"/>
              </w:rPr>
            </w:pPr>
            <w:r>
              <w:rPr>
                <w:sz w:val="22"/>
                <w:szCs w:val="22"/>
              </w:rPr>
              <w:t>(</w:t>
            </w:r>
            <w:r w:rsidR="00A4521D">
              <w:rPr>
                <w:sz w:val="22"/>
                <w:szCs w:val="22"/>
              </w:rPr>
              <w:t>10)</w:t>
            </w:r>
          </w:p>
        </w:tc>
      </w:tr>
    </w:tbl>
    <w:p w14:paraId="2F8B882D" w14:textId="77777777" w:rsidR="00F0738A" w:rsidRDefault="00F0738A" w:rsidP="0079576A">
      <w:pPr>
        <w:spacing w:after="0"/>
        <w:rPr>
          <w:sz w:val="22"/>
          <w:szCs w:val="22"/>
        </w:rPr>
      </w:pPr>
    </w:p>
    <w:p w14:paraId="16F3E18B" w14:textId="77777777" w:rsidR="00CD67D9" w:rsidRDefault="00F06C38" w:rsidP="00CD67D9">
      <w:pPr>
        <w:spacing w:after="0"/>
        <w:rPr>
          <w:b/>
          <w:sz w:val="22"/>
          <w:szCs w:val="22"/>
        </w:rPr>
      </w:pPr>
      <w:r>
        <w:rPr>
          <w:b/>
          <w:sz w:val="22"/>
          <w:szCs w:val="22"/>
        </w:rPr>
        <w:t>5</w:t>
      </w:r>
      <w:r w:rsidR="00CD67D9">
        <w:rPr>
          <w:b/>
          <w:sz w:val="22"/>
          <w:szCs w:val="22"/>
        </w:rPr>
        <w:t xml:space="preserve">. </w:t>
      </w:r>
      <w:r>
        <w:rPr>
          <w:b/>
          <w:sz w:val="22"/>
          <w:szCs w:val="22"/>
        </w:rPr>
        <w:t>Progress Report</w:t>
      </w:r>
    </w:p>
    <w:p w14:paraId="25205801" w14:textId="77777777" w:rsidR="00CD67D9" w:rsidRDefault="00CD67D9" w:rsidP="00CD67D9">
      <w:pPr>
        <w:spacing w:after="0"/>
        <w:rPr>
          <w:sz w:val="22"/>
          <w:szCs w:val="22"/>
        </w:rPr>
      </w:pPr>
    </w:p>
    <w:p w14:paraId="64DCF547" w14:textId="77777777" w:rsidR="00CD67D9" w:rsidRDefault="00F06C38" w:rsidP="00CD67D9">
      <w:pPr>
        <w:spacing w:after="0"/>
        <w:rPr>
          <w:i/>
          <w:sz w:val="22"/>
          <w:szCs w:val="22"/>
        </w:rPr>
      </w:pPr>
      <w:r>
        <w:rPr>
          <w:i/>
          <w:sz w:val="22"/>
          <w:szCs w:val="22"/>
        </w:rPr>
        <w:t>5</w:t>
      </w:r>
      <w:r w:rsidR="00CD67D9">
        <w:rPr>
          <w:i/>
          <w:sz w:val="22"/>
          <w:szCs w:val="22"/>
        </w:rPr>
        <w:t xml:space="preserve">.1 </w:t>
      </w:r>
      <w:commentRangeStart w:id="3"/>
      <w:r>
        <w:rPr>
          <w:i/>
          <w:sz w:val="22"/>
          <w:szCs w:val="22"/>
        </w:rPr>
        <w:t>Update and major findings</w:t>
      </w:r>
      <w:commentRangeEnd w:id="3"/>
      <w:r w:rsidR="00D724D6">
        <w:rPr>
          <w:rStyle w:val="CommentReference"/>
        </w:rPr>
        <w:commentReference w:id="3"/>
      </w:r>
    </w:p>
    <w:p w14:paraId="0BBA999C" w14:textId="77777777" w:rsidR="00F06C38" w:rsidRDefault="00F06C38" w:rsidP="00CD67D9">
      <w:pPr>
        <w:spacing w:after="0"/>
        <w:rPr>
          <w:sz w:val="22"/>
          <w:szCs w:val="22"/>
        </w:rPr>
      </w:pPr>
      <w:r>
        <w:rPr>
          <w:sz w:val="22"/>
          <w:szCs w:val="22"/>
        </w:rPr>
        <w:tab/>
        <w:t xml:space="preserve">Work has primarily focused on data acquisition, model exploration, and model testing. I developed a stream network from National Stream Internet (NSI) flowlines, attributed flowlines with gradient, monthly streamflow, monthly, stream temperature, and monthly habitat suitability ratings for each species. Barrier data was acquired from multiple publicly-available sources including the US Army Corps of Engineers National Inventory of Dams, the Federal Highways Administration’s National Bridge Inventory, and state agency dam and transportation datasets. Barriers were assigned type-based passability ratings between 0 (completely impassable) and 1 (completely passable). </w:t>
      </w:r>
    </w:p>
    <w:p w14:paraId="10A3AFF8" w14:textId="77777777" w:rsidR="00AE082E" w:rsidRDefault="00F06C38" w:rsidP="00CD67D9">
      <w:pPr>
        <w:spacing w:after="0"/>
        <w:rPr>
          <w:sz w:val="22"/>
          <w:szCs w:val="22"/>
        </w:rPr>
      </w:pPr>
      <w:r>
        <w:rPr>
          <w:sz w:val="22"/>
          <w:szCs w:val="22"/>
        </w:rPr>
        <w:tab/>
      </w:r>
      <w:r w:rsidR="000E0F78">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 (2019)","plainTextFormattedCitation":"(Kraft et al., 2019)","previouslyFormattedCitation":"(Kraft &lt;i&gt;et al.&lt;/i&gt;, 2019)"},"properties":{"noteIndex":0},"schema":"https://github.com/citation-style-language/schema/raw/master/csl-citation.json"}</w:instrText>
      </w:r>
      <w:r w:rsidR="000E0F78">
        <w:rPr>
          <w:sz w:val="22"/>
          <w:szCs w:val="22"/>
        </w:rPr>
        <w:fldChar w:fldCharType="separate"/>
      </w:r>
      <w:r w:rsidR="000E0F78" w:rsidRPr="00F06C38">
        <w:rPr>
          <w:noProof/>
          <w:sz w:val="22"/>
          <w:szCs w:val="22"/>
        </w:rPr>
        <w:t xml:space="preserve">Kraft </w:t>
      </w:r>
      <w:r w:rsidR="000E0F78" w:rsidRPr="00F06C38">
        <w:rPr>
          <w:i/>
          <w:noProof/>
          <w:sz w:val="22"/>
          <w:szCs w:val="22"/>
        </w:rPr>
        <w:t>et al.</w:t>
      </w:r>
      <w:r w:rsidR="000E0F78">
        <w:rPr>
          <w:noProof/>
          <w:sz w:val="22"/>
          <w:szCs w:val="22"/>
        </w:rPr>
        <w:t>'s</w:t>
      </w:r>
      <w:r w:rsidR="000E0F78" w:rsidRPr="00F06C38">
        <w:rPr>
          <w:noProof/>
          <w:sz w:val="22"/>
          <w:szCs w:val="22"/>
        </w:rPr>
        <w:t xml:space="preserve"> </w:t>
      </w:r>
      <w:r w:rsidR="000E0F78">
        <w:rPr>
          <w:noProof/>
          <w:sz w:val="22"/>
          <w:szCs w:val="22"/>
        </w:rPr>
        <w:t>(</w:t>
      </w:r>
      <w:r w:rsidR="000E0F78" w:rsidRPr="00F06C38">
        <w:rPr>
          <w:noProof/>
          <w:sz w:val="22"/>
          <w:szCs w:val="22"/>
        </w:rPr>
        <w:t>2019)</w:t>
      </w:r>
      <w:r w:rsidR="000E0F78">
        <w:rPr>
          <w:sz w:val="22"/>
          <w:szCs w:val="22"/>
        </w:rPr>
        <w:fldChar w:fldCharType="end"/>
      </w:r>
      <w:r w:rsidR="000E0F78">
        <w:rPr>
          <w:sz w:val="22"/>
          <w:szCs w:val="22"/>
        </w:rPr>
        <w:t xml:space="preserve"> </w:t>
      </w:r>
      <w:r w:rsidR="00756B7A">
        <w:rPr>
          <w:sz w:val="22"/>
          <w:szCs w:val="22"/>
        </w:rPr>
        <w:t>was accessed through GitHub (</w:t>
      </w:r>
      <w:hyperlink r:id="rId9" w:history="1">
        <w:r w:rsidR="00756B7A" w:rsidRPr="00540BAD">
          <w:rPr>
            <w:rStyle w:val="Hyperlink"/>
            <w:sz w:val="22"/>
            <w:szCs w:val="22"/>
          </w:rPr>
          <w:t>https://github.com/MaggiK/Optimizing-Stream-Barrier-Removal</w:t>
        </w:r>
      </w:hyperlink>
      <w:r w:rsidR="00756B7A">
        <w:rPr>
          <w:sz w:val="22"/>
          <w:szCs w:val="22"/>
        </w:rPr>
        <w:t xml:space="preserve">) and CUAHSI </w:t>
      </w:r>
      <w:proofErr w:type="spellStart"/>
      <w:r w:rsidR="00756B7A">
        <w:rPr>
          <w:sz w:val="22"/>
          <w:szCs w:val="22"/>
        </w:rPr>
        <w:t>HydroShare</w:t>
      </w:r>
      <w:proofErr w:type="spellEnd"/>
      <w:r w:rsidR="00756B7A">
        <w:rPr>
          <w:sz w:val="22"/>
          <w:szCs w:val="22"/>
        </w:rPr>
        <w:t xml:space="preserve"> (</w:t>
      </w:r>
      <w:hyperlink r:id="rId10" w:history="1">
        <w:r w:rsidR="00756B7A" w:rsidRPr="00540BAD">
          <w:rPr>
            <w:rStyle w:val="Hyperlink"/>
            <w:sz w:val="22"/>
            <w:szCs w:val="22"/>
          </w:rPr>
          <w:t>https://www.hydroshare.org/resource/fa37f35610c34a278042d7fc93e8c47f/</w:t>
        </w:r>
      </w:hyperlink>
      <w:r w:rsidR="00756B7A">
        <w:rPr>
          <w:sz w:val="22"/>
          <w:szCs w:val="22"/>
        </w:rPr>
        <w:t xml:space="preserve">) repositories. Files include GAMS code detailing for model execution, input data to simulate the Weber River study, R code for combining large file-size input upstream path datasets, and documentation for model terminology and workflow. </w:t>
      </w:r>
    </w:p>
    <w:p w14:paraId="72A27CB5" w14:textId="77777777" w:rsidR="00F06C38" w:rsidRDefault="00AE082E" w:rsidP="00AE082E">
      <w:pPr>
        <w:spacing w:after="0"/>
        <w:ind w:firstLine="720"/>
        <w:rPr>
          <w:sz w:val="22"/>
          <w:szCs w:val="22"/>
        </w:rPr>
      </w:pPr>
      <w:r>
        <w:rPr>
          <w:sz w:val="22"/>
          <w:szCs w:val="22"/>
        </w:rPr>
        <w:t xml:space="preserve">I tested two runs using input data provided in the GitHub repository; </w:t>
      </w:r>
      <w:commentRangeStart w:id="4"/>
      <w:r>
        <w:rPr>
          <w:sz w:val="22"/>
          <w:szCs w:val="22"/>
        </w:rPr>
        <w:t xml:space="preserve">a test loop using only one </w:t>
      </w:r>
      <w:r w:rsidR="004664C6">
        <w:rPr>
          <w:sz w:val="22"/>
          <w:szCs w:val="22"/>
        </w:rPr>
        <w:t>scenario</w:t>
      </w:r>
      <w:commentRangeEnd w:id="4"/>
      <w:r w:rsidR="00D724D6">
        <w:rPr>
          <w:rStyle w:val="CommentReference"/>
        </w:rPr>
        <w:commentReference w:id="4"/>
      </w:r>
      <w:r>
        <w:rPr>
          <w:sz w:val="22"/>
          <w:szCs w:val="22"/>
        </w:rPr>
        <w:t xml:space="preserve"> and the full model </w:t>
      </w:r>
      <w:r w:rsidR="004664C6">
        <w:rPr>
          <w:sz w:val="22"/>
          <w:szCs w:val="22"/>
        </w:rPr>
        <w:t>which loops across all scenarios</w:t>
      </w:r>
      <w:r>
        <w:rPr>
          <w:sz w:val="22"/>
          <w:szCs w:val="22"/>
        </w:rPr>
        <w:t xml:space="preserve">. The full model executed in approximately 6 hours and produced six output summaries in addition to the list file. Outputs included </w:t>
      </w:r>
      <w:r w:rsidR="004664C6" w:rsidRPr="004664C6">
        <w:rPr>
          <w:i/>
          <w:sz w:val="22"/>
          <w:szCs w:val="22"/>
        </w:rPr>
        <w:t>results</w:t>
      </w:r>
      <w:r>
        <w:rPr>
          <w:sz w:val="22"/>
          <w:szCs w:val="22"/>
        </w:rPr>
        <w:t xml:space="preserve"> (quality-weighted habitat for each scenario), </w:t>
      </w:r>
      <w:r w:rsidR="004664C6" w:rsidRPr="004664C6">
        <w:rPr>
          <w:i/>
          <w:sz w:val="22"/>
          <w:szCs w:val="22"/>
        </w:rPr>
        <w:t>barriers removed</w:t>
      </w:r>
      <w:r>
        <w:rPr>
          <w:sz w:val="22"/>
          <w:szCs w:val="22"/>
        </w:rPr>
        <w:t xml:space="preserve"> (decisions for which barriers are to be removed), </w:t>
      </w:r>
      <w:r w:rsidRPr="004664C6">
        <w:rPr>
          <w:i/>
          <w:sz w:val="22"/>
          <w:szCs w:val="22"/>
        </w:rPr>
        <w:t>spent</w:t>
      </w:r>
      <w:r>
        <w:rPr>
          <w:sz w:val="22"/>
          <w:szCs w:val="22"/>
        </w:rPr>
        <w:t xml:space="preserve"> (amount spent on barrier removal in each scenario),  </w:t>
      </w:r>
      <w:r w:rsidRPr="004664C6">
        <w:rPr>
          <w:i/>
          <w:sz w:val="22"/>
          <w:szCs w:val="22"/>
        </w:rPr>
        <w:t>reaches</w:t>
      </w:r>
      <w:r>
        <w:rPr>
          <w:sz w:val="22"/>
          <w:szCs w:val="22"/>
        </w:rPr>
        <w:t xml:space="preserve"> (reaches reconnected in each scenario)</w:t>
      </w:r>
      <w:r w:rsidR="004664C6">
        <w:rPr>
          <w:sz w:val="22"/>
          <w:szCs w:val="22"/>
        </w:rPr>
        <w:t xml:space="preserve">, </w:t>
      </w:r>
      <w:r w:rsidR="004664C6" w:rsidRPr="004664C6">
        <w:rPr>
          <w:i/>
          <w:sz w:val="22"/>
          <w:szCs w:val="22"/>
        </w:rPr>
        <w:t>economic loss</w:t>
      </w:r>
      <w:r w:rsidR="004664C6">
        <w:rPr>
          <w:sz w:val="22"/>
          <w:szCs w:val="22"/>
        </w:rPr>
        <w:t xml:space="preserve"> (economic loss in dollars resulting from barrier removal), and </w:t>
      </w:r>
      <w:r w:rsidR="004664C6" w:rsidRPr="004664C6">
        <w:rPr>
          <w:i/>
          <w:sz w:val="22"/>
          <w:szCs w:val="22"/>
        </w:rPr>
        <w:t>quality length</w:t>
      </w:r>
      <w:r w:rsidR="004664C6">
        <w:rPr>
          <w:sz w:val="22"/>
          <w:szCs w:val="22"/>
        </w:rPr>
        <w:t xml:space="preserve"> </w:t>
      </w:r>
      <w:r w:rsidR="004664C6">
        <w:rPr>
          <w:sz w:val="22"/>
          <w:szCs w:val="22"/>
        </w:rPr>
        <w:lastRenderedPageBreak/>
        <w:t xml:space="preserve">(quality-weighted habitat). </w:t>
      </w:r>
      <w:r w:rsidR="007E0DF0">
        <w:rPr>
          <w:sz w:val="22"/>
          <w:szCs w:val="22"/>
        </w:rPr>
        <w:t>Model execution is correct, but initial result interpretation indicates the repository code may not loop across all scenarios, but a subset.</w:t>
      </w:r>
    </w:p>
    <w:p w14:paraId="5E970DC2" w14:textId="77777777" w:rsidR="00F06C38" w:rsidRPr="00F06C38" w:rsidRDefault="00F06C38" w:rsidP="00CD67D9">
      <w:pPr>
        <w:spacing w:after="0"/>
        <w:rPr>
          <w:sz w:val="22"/>
          <w:szCs w:val="22"/>
        </w:rPr>
      </w:pPr>
    </w:p>
    <w:p w14:paraId="63F7BBCB" w14:textId="77777777" w:rsidR="00F06C38" w:rsidRDefault="00F06C38" w:rsidP="00CD67D9">
      <w:pPr>
        <w:spacing w:after="0"/>
        <w:rPr>
          <w:i/>
          <w:sz w:val="22"/>
          <w:szCs w:val="22"/>
        </w:rPr>
      </w:pPr>
      <w:r>
        <w:rPr>
          <w:i/>
          <w:sz w:val="22"/>
          <w:szCs w:val="22"/>
        </w:rPr>
        <w:t>5.</w:t>
      </w:r>
      <w:r w:rsidR="00756B7A">
        <w:rPr>
          <w:i/>
          <w:sz w:val="22"/>
          <w:szCs w:val="22"/>
        </w:rPr>
        <w:t>2</w:t>
      </w:r>
      <w:r>
        <w:rPr>
          <w:i/>
          <w:sz w:val="22"/>
          <w:szCs w:val="22"/>
        </w:rPr>
        <w:t xml:space="preserve"> </w:t>
      </w:r>
      <w:r w:rsidR="00756B7A">
        <w:rPr>
          <w:i/>
          <w:sz w:val="22"/>
          <w:szCs w:val="22"/>
        </w:rPr>
        <w:t>Anticipated challenges</w:t>
      </w:r>
    </w:p>
    <w:p w14:paraId="31EC3F4D" w14:textId="77777777" w:rsidR="00AB3A5D" w:rsidRDefault="00ED2B79" w:rsidP="00756B7A">
      <w:pPr>
        <w:spacing w:after="0"/>
        <w:ind w:firstLine="720"/>
        <w:rPr>
          <w:sz w:val="22"/>
          <w:szCs w:val="22"/>
        </w:rPr>
      </w:pPr>
      <w:r>
        <w:rPr>
          <w:sz w:val="22"/>
          <w:szCs w:val="22"/>
        </w:rPr>
        <w:t>Three</w:t>
      </w:r>
      <w:r w:rsidR="000A0579">
        <w:rPr>
          <w:sz w:val="22"/>
          <w:szCs w:val="22"/>
        </w:rPr>
        <w:t xml:space="preserve"> </w:t>
      </w:r>
      <w:r w:rsidR="005A0448">
        <w:rPr>
          <w:sz w:val="22"/>
          <w:szCs w:val="22"/>
        </w:rPr>
        <w:t xml:space="preserve">primary challenges remain in the completion in this work. </w:t>
      </w:r>
      <w:r w:rsidR="00AB3A5D">
        <w:rPr>
          <w:sz w:val="22"/>
          <w:szCs w:val="22"/>
        </w:rPr>
        <w:t>The first</w:t>
      </w:r>
      <w:r w:rsidR="00AB3A5D" w:rsidRPr="00AB3A5D">
        <w:rPr>
          <w:sz w:val="22"/>
          <w:szCs w:val="22"/>
        </w:rPr>
        <w:t xml:space="preserve"> </w:t>
      </w:r>
      <w:r w:rsidR="00AB3A5D">
        <w:rPr>
          <w:sz w:val="22"/>
          <w:szCs w:val="22"/>
        </w:rPr>
        <w:t>is interpreting the model outputs. The model design calls for looping over multiple months, budget scenarios, and weighting scenarios for objective functions</w:t>
      </w:r>
      <w:r>
        <w:rPr>
          <w:sz w:val="22"/>
          <w:szCs w:val="22"/>
        </w:rPr>
        <w:t xml:space="preserve">, and writes outputs to multiple files. Correct interpretation and understanding of model results from the Weber River watershed analysis </w:t>
      </w:r>
      <w:r>
        <w:rPr>
          <w:sz w:val="22"/>
          <w:szCs w:val="22"/>
        </w:rPr>
        <w:fldChar w:fldCharType="begin" w:fldLock="1"/>
      </w:r>
      <w:r>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2019)","plainTextFormattedCitation":"(Kraft et al., 2019)"},"properties":{"noteIndex":0},"schema":"https://github.com/citation-style-language/schema/raw/master/csl-citation.json"}</w:instrText>
      </w:r>
      <w:r>
        <w:rPr>
          <w:sz w:val="22"/>
          <w:szCs w:val="22"/>
        </w:rPr>
        <w:fldChar w:fldCharType="separate"/>
      </w:r>
      <w:r w:rsidRPr="00ED2B79">
        <w:rPr>
          <w:noProof/>
          <w:sz w:val="22"/>
          <w:szCs w:val="22"/>
        </w:rPr>
        <w:t xml:space="preserve">(Kraft </w:t>
      </w:r>
      <w:r w:rsidRPr="00ED2B79">
        <w:rPr>
          <w:i/>
          <w:noProof/>
          <w:sz w:val="22"/>
          <w:szCs w:val="22"/>
        </w:rPr>
        <w:t>et al.</w:t>
      </w:r>
      <w:r w:rsidRPr="00ED2B79">
        <w:rPr>
          <w:noProof/>
          <w:sz w:val="22"/>
          <w:szCs w:val="22"/>
        </w:rPr>
        <w:t>, 2019)</w:t>
      </w:r>
      <w:r>
        <w:rPr>
          <w:sz w:val="22"/>
          <w:szCs w:val="22"/>
        </w:rPr>
        <w:fldChar w:fldCharType="end"/>
      </w:r>
      <w:r>
        <w:rPr>
          <w:sz w:val="22"/>
          <w:szCs w:val="22"/>
        </w:rPr>
        <w:t xml:space="preserve"> is needed before the model is applied to the Bear River to confirm correct model function.</w:t>
      </w:r>
    </w:p>
    <w:p w14:paraId="4F453DAB" w14:textId="77777777" w:rsidR="00756B7A" w:rsidRDefault="005A0448" w:rsidP="00756B7A">
      <w:pPr>
        <w:spacing w:after="0"/>
        <w:ind w:firstLine="720"/>
        <w:rPr>
          <w:sz w:val="22"/>
          <w:szCs w:val="22"/>
        </w:rPr>
      </w:pPr>
      <w:r>
        <w:rPr>
          <w:sz w:val="22"/>
          <w:szCs w:val="22"/>
        </w:rPr>
        <w:t xml:space="preserve">The </w:t>
      </w:r>
      <w:r w:rsidR="00AB3A5D">
        <w:rPr>
          <w:sz w:val="22"/>
          <w:szCs w:val="22"/>
        </w:rPr>
        <w:t>second</w:t>
      </w:r>
      <w:r>
        <w:rPr>
          <w:sz w:val="22"/>
          <w:szCs w:val="22"/>
        </w:rPr>
        <w:t xml:space="preserve"> is producing input data needed to match the input format of the GAMS code. Neither the GitHub nor </w:t>
      </w:r>
      <w:proofErr w:type="spellStart"/>
      <w:r>
        <w:rPr>
          <w:sz w:val="22"/>
          <w:szCs w:val="22"/>
        </w:rPr>
        <w:t>HydroShare</w:t>
      </w:r>
      <w:proofErr w:type="spellEnd"/>
      <w:r>
        <w:rPr>
          <w:sz w:val="22"/>
          <w:szCs w:val="22"/>
        </w:rPr>
        <w:t xml:space="preserve"> repositories included data for how to reproduce the input data</w:t>
      </w:r>
      <w:r w:rsidR="00D9668C">
        <w:rPr>
          <w:sz w:val="22"/>
          <w:szCs w:val="22"/>
        </w:rPr>
        <w:t>; specifically stream network connection matrices</w:t>
      </w:r>
      <w:r>
        <w:rPr>
          <w:sz w:val="22"/>
          <w:szCs w:val="22"/>
        </w:rPr>
        <w:t xml:space="preserve">. I have </w:t>
      </w:r>
      <w:r w:rsidR="00ED2B79">
        <w:rPr>
          <w:sz w:val="22"/>
          <w:szCs w:val="22"/>
        </w:rPr>
        <w:t>contacted</w:t>
      </w:r>
      <w:r>
        <w:rPr>
          <w:sz w:val="22"/>
          <w:szCs w:val="22"/>
        </w:rPr>
        <w:t xml:space="preserve"> the lead author, who has provided me with a rough idea of the workflow. However, uncertainty remains about whether the workflow will result in usable input data that will allow the model to execute for the Bear River watershed.</w:t>
      </w:r>
      <w:r w:rsidR="00ED2B79">
        <w:rPr>
          <w:sz w:val="22"/>
          <w:szCs w:val="22"/>
        </w:rPr>
        <w:t xml:space="preserve"> </w:t>
      </w:r>
    </w:p>
    <w:p w14:paraId="2E5BBB03" w14:textId="77777777" w:rsidR="00ED2B79" w:rsidRDefault="00ED2B79" w:rsidP="00756B7A">
      <w:pPr>
        <w:spacing w:after="0"/>
        <w:ind w:firstLine="720"/>
        <w:rPr>
          <w:sz w:val="22"/>
          <w:szCs w:val="22"/>
        </w:rPr>
      </w:pPr>
      <w:r>
        <w:rPr>
          <w:sz w:val="22"/>
          <w:szCs w:val="22"/>
        </w:rPr>
        <w:t>The third and final challenge remains correct execution of the model in the Bear River and interpretation of model results</w:t>
      </w:r>
      <w:r w:rsidR="00D9668C">
        <w:rPr>
          <w:sz w:val="22"/>
          <w:szCs w:val="22"/>
        </w:rPr>
        <w:t xml:space="preserve">. Once input data is developed, model testing will be needed to ensure successful execution. Model results will need to be reviewed for error, and expert opinion will be needed to interpret the reality of model solutions. </w:t>
      </w:r>
    </w:p>
    <w:p w14:paraId="10223F87" w14:textId="77777777" w:rsidR="00756B7A" w:rsidRDefault="00756B7A" w:rsidP="00CD67D9">
      <w:pPr>
        <w:spacing w:after="0"/>
        <w:rPr>
          <w:i/>
          <w:sz w:val="22"/>
          <w:szCs w:val="22"/>
        </w:rPr>
      </w:pPr>
    </w:p>
    <w:p w14:paraId="0CEBE4EE" w14:textId="77777777" w:rsidR="00F0738A" w:rsidRDefault="00F06C38" w:rsidP="0079576A">
      <w:pPr>
        <w:spacing w:after="0"/>
        <w:rPr>
          <w:i/>
          <w:sz w:val="22"/>
          <w:szCs w:val="22"/>
        </w:rPr>
      </w:pPr>
      <w:r>
        <w:rPr>
          <w:i/>
          <w:sz w:val="22"/>
          <w:szCs w:val="22"/>
        </w:rPr>
        <w:t xml:space="preserve">5.3 </w:t>
      </w:r>
      <w:r w:rsidR="00756B7A">
        <w:rPr>
          <w:i/>
          <w:sz w:val="22"/>
          <w:szCs w:val="22"/>
        </w:rPr>
        <w:t>Plan for project completion</w:t>
      </w:r>
    </w:p>
    <w:p w14:paraId="50BA2B7E" w14:textId="77777777" w:rsidR="00756B7A" w:rsidRDefault="00756B7A" w:rsidP="00756B7A">
      <w:pPr>
        <w:spacing w:after="0"/>
        <w:ind w:left="144"/>
        <w:rPr>
          <w:sz w:val="22"/>
          <w:szCs w:val="22"/>
        </w:rPr>
      </w:pPr>
      <w:r w:rsidRPr="000E0F78">
        <w:rPr>
          <w:b/>
          <w:sz w:val="22"/>
          <w:szCs w:val="22"/>
        </w:rPr>
        <w:t xml:space="preserve">1. </w:t>
      </w:r>
      <w:r w:rsidR="004664C6">
        <w:rPr>
          <w:b/>
          <w:sz w:val="22"/>
          <w:szCs w:val="22"/>
        </w:rPr>
        <w:t>Interpret model testing results</w:t>
      </w:r>
      <w:r w:rsidR="009C49AC">
        <w:rPr>
          <w:sz w:val="22"/>
          <w:szCs w:val="22"/>
        </w:rPr>
        <w:t xml:space="preserve"> – </w:t>
      </w:r>
      <w:r w:rsidR="004664C6">
        <w:rPr>
          <w:sz w:val="22"/>
          <w:szCs w:val="22"/>
        </w:rPr>
        <w:t xml:space="preserve">This task involves interpreting the </w:t>
      </w:r>
      <w:commentRangeStart w:id="5"/>
      <w:r w:rsidR="004664C6">
        <w:rPr>
          <w:sz w:val="22"/>
          <w:szCs w:val="22"/>
        </w:rPr>
        <w:t xml:space="preserve">test-run model results </w:t>
      </w:r>
      <w:commentRangeEnd w:id="5"/>
      <w:r w:rsidR="002C66B1">
        <w:rPr>
          <w:rStyle w:val="CommentReference"/>
        </w:rPr>
        <w:commentReference w:id="5"/>
      </w:r>
      <w:r w:rsidR="004664C6">
        <w:rPr>
          <w:sz w:val="22"/>
          <w:szCs w:val="22"/>
        </w:rPr>
        <w:t>and comparing them to results from</w:t>
      </w:r>
      <w:r w:rsidR="009C49AC">
        <w:rPr>
          <w:sz w:val="22"/>
          <w:szCs w:val="22"/>
        </w:rPr>
        <w:t xml:space="preserve"> </w:t>
      </w:r>
      <w:r w:rsidR="009C49AC">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9C49AC">
        <w:rPr>
          <w:sz w:val="22"/>
          <w:szCs w:val="22"/>
        </w:rPr>
        <w:fldChar w:fldCharType="separate"/>
      </w:r>
      <w:r w:rsidR="009C49AC" w:rsidRPr="00F06C38">
        <w:rPr>
          <w:noProof/>
          <w:sz w:val="22"/>
          <w:szCs w:val="22"/>
        </w:rPr>
        <w:t xml:space="preserve">Kraft </w:t>
      </w:r>
      <w:r w:rsidR="009C49AC" w:rsidRPr="00F06C38">
        <w:rPr>
          <w:i/>
          <w:noProof/>
          <w:sz w:val="22"/>
          <w:szCs w:val="22"/>
        </w:rPr>
        <w:t>et al.</w:t>
      </w:r>
      <w:r w:rsidR="009C49AC" w:rsidRPr="00F06C38">
        <w:rPr>
          <w:noProof/>
          <w:sz w:val="22"/>
          <w:szCs w:val="22"/>
        </w:rPr>
        <w:t xml:space="preserve"> </w:t>
      </w:r>
      <w:r w:rsidR="009C49AC">
        <w:rPr>
          <w:noProof/>
          <w:sz w:val="22"/>
          <w:szCs w:val="22"/>
        </w:rPr>
        <w:t>(</w:t>
      </w:r>
      <w:r w:rsidR="009C49AC" w:rsidRPr="00F06C38">
        <w:rPr>
          <w:noProof/>
          <w:sz w:val="22"/>
          <w:szCs w:val="22"/>
        </w:rPr>
        <w:t>2019)</w:t>
      </w:r>
      <w:r w:rsidR="009C49AC">
        <w:rPr>
          <w:sz w:val="22"/>
          <w:szCs w:val="22"/>
        </w:rPr>
        <w:fldChar w:fldCharType="end"/>
      </w:r>
      <w:r w:rsidR="004664C6">
        <w:rPr>
          <w:sz w:val="22"/>
          <w:szCs w:val="22"/>
        </w:rPr>
        <w:t>. Confirming results will indicate correct model function</w:t>
      </w:r>
      <w:r w:rsidR="006D0B57">
        <w:rPr>
          <w:sz w:val="22"/>
          <w:szCs w:val="22"/>
        </w:rPr>
        <w:t>, and support interpretation of future Bear River model results.</w:t>
      </w:r>
    </w:p>
    <w:p w14:paraId="112360FC" w14:textId="77777777" w:rsidR="007F0057" w:rsidRDefault="007F0057" w:rsidP="00756B7A">
      <w:pPr>
        <w:spacing w:after="0"/>
        <w:ind w:left="144"/>
        <w:rPr>
          <w:sz w:val="22"/>
          <w:szCs w:val="22"/>
        </w:rPr>
      </w:pPr>
    </w:p>
    <w:p w14:paraId="154C5FB8" w14:textId="77777777" w:rsidR="007F0057" w:rsidRDefault="007F0057" w:rsidP="00756B7A">
      <w:pPr>
        <w:spacing w:after="0"/>
        <w:ind w:left="144"/>
        <w:rPr>
          <w:sz w:val="22"/>
          <w:szCs w:val="22"/>
        </w:rPr>
      </w:pPr>
      <w:r w:rsidRPr="000E0F78">
        <w:rPr>
          <w:b/>
          <w:sz w:val="22"/>
          <w:szCs w:val="22"/>
        </w:rPr>
        <w:t>2. Develop input data for Bear River model</w:t>
      </w:r>
      <w:r>
        <w:rPr>
          <w:sz w:val="22"/>
          <w:szCs w:val="22"/>
        </w:rPr>
        <w:t xml:space="preserve"> –</w:t>
      </w:r>
      <w:r w:rsidR="006D0B57">
        <w:rPr>
          <w:sz w:val="22"/>
          <w:szCs w:val="22"/>
        </w:rPr>
        <w:t xml:space="preserve"> </w:t>
      </w:r>
      <w:r w:rsidR="000E0F78">
        <w:rPr>
          <w:sz w:val="22"/>
          <w:szCs w:val="22"/>
        </w:rPr>
        <w:t xml:space="preserve">I’ve corresponded with Maggi Kraft, who provided some information about how to repeat the process. I’ll review and test </w:t>
      </w:r>
      <w:r w:rsidR="006D0B57">
        <w:rPr>
          <w:sz w:val="22"/>
          <w:szCs w:val="22"/>
        </w:rPr>
        <w:t>the recommended</w:t>
      </w:r>
      <w:r w:rsidR="000E0F78">
        <w:rPr>
          <w:sz w:val="22"/>
          <w:szCs w:val="22"/>
        </w:rPr>
        <w:t xml:space="preserve"> methods to generate this input data.</w:t>
      </w:r>
      <w:r w:rsidR="006D0B57">
        <w:rPr>
          <w:sz w:val="22"/>
          <w:szCs w:val="22"/>
        </w:rPr>
        <w:t xml:space="preserve"> Failing this, a simplified </w:t>
      </w:r>
      <w:r w:rsidR="00351FE4">
        <w:rPr>
          <w:sz w:val="22"/>
          <w:szCs w:val="22"/>
        </w:rPr>
        <w:t xml:space="preserve">stream </w:t>
      </w:r>
      <w:commentRangeStart w:id="6"/>
      <w:r w:rsidR="00351FE4">
        <w:rPr>
          <w:sz w:val="22"/>
          <w:szCs w:val="22"/>
        </w:rPr>
        <w:t>and barrier network (i.e. ‘dummy’ data) could be developed to simulate application to the Bear River watershed</w:t>
      </w:r>
      <w:commentRangeEnd w:id="6"/>
      <w:r w:rsidR="002C66B1">
        <w:rPr>
          <w:rStyle w:val="CommentReference"/>
        </w:rPr>
        <w:commentReference w:id="6"/>
      </w:r>
      <w:r w:rsidR="00351FE4">
        <w:rPr>
          <w:sz w:val="22"/>
          <w:szCs w:val="22"/>
        </w:rPr>
        <w:t>.</w:t>
      </w:r>
    </w:p>
    <w:p w14:paraId="2E00C3DA" w14:textId="77777777" w:rsidR="000E0F78" w:rsidRDefault="000E0F78" w:rsidP="00756B7A">
      <w:pPr>
        <w:spacing w:after="0"/>
        <w:ind w:left="144"/>
        <w:rPr>
          <w:sz w:val="22"/>
          <w:szCs w:val="22"/>
        </w:rPr>
      </w:pPr>
    </w:p>
    <w:p w14:paraId="6E6649E6" w14:textId="77777777" w:rsidR="000E0F78" w:rsidRDefault="000E0F78" w:rsidP="000E0F78">
      <w:pPr>
        <w:spacing w:after="0"/>
        <w:ind w:left="144"/>
        <w:rPr>
          <w:sz w:val="22"/>
          <w:szCs w:val="22"/>
        </w:rPr>
      </w:pPr>
      <w:r>
        <w:rPr>
          <w:b/>
          <w:sz w:val="22"/>
          <w:szCs w:val="22"/>
        </w:rPr>
        <w:t>3</w:t>
      </w:r>
      <w:r w:rsidRPr="000E0F78">
        <w:rPr>
          <w:b/>
          <w:sz w:val="22"/>
          <w:szCs w:val="22"/>
        </w:rPr>
        <w:t xml:space="preserve">. </w:t>
      </w:r>
      <w:r>
        <w:rPr>
          <w:b/>
          <w:sz w:val="22"/>
          <w:szCs w:val="22"/>
        </w:rPr>
        <w:t xml:space="preserve">Test Bear River barrier removal optimization model </w:t>
      </w:r>
      <w:r>
        <w:rPr>
          <w:sz w:val="22"/>
          <w:szCs w:val="22"/>
        </w:rPr>
        <w:t xml:space="preserve">– This model should only require replicating and </w:t>
      </w:r>
      <w:commentRangeStart w:id="7"/>
      <w:r>
        <w:rPr>
          <w:sz w:val="22"/>
          <w:szCs w:val="22"/>
        </w:rPr>
        <w:t>appropriate input dataset for the Bear River</w:t>
      </w:r>
      <w:commentRangeEnd w:id="7"/>
      <w:r w:rsidR="002C66B1">
        <w:rPr>
          <w:rStyle w:val="CommentReference"/>
        </w:rPr>
        <w:commentReference w:id="7"/>
      </w:r>
      <w:r>
        <w:rPr>
          <w:sz w:val="22"/>
          <w:szCs w:val="22"/>
        </w:rPr>
        <w:t>. The final step will be to use the input data developed in Step 2</w:t>
      </w:r>
      <w:commentRangeStart w:id="8"/>
      <w:r>
        <w:rPr>
          <w:sz w:val="22"/>
          <w:szCs w:val="22"/>
        </w:rPr>
        <w:t>, then run the model for the Bear River</w:t>
      </w:r>
      <w:commentRangeEnd w:id="8"/>
      <w:r w:rsidR="002C66B1">
        <w:rPr>
          <w:rStyle w:val="CommentReference"/>
        </w:rPr>
        <w:commentReference w:id="8"/>
      </w:r>
      <w:r>
        <w:rPr>
          <w:sz w:val="22"/>
          <w:szCs w:val="22"/>
        </w:rPr>
        <w:t xml:space="preserve">. Results will be compared to </w:t>
      </w:r>
      <w:r>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 (2019)","plainTextFormattedCitation":"(Kraft et al., 2019)","previouslyFormattedCitation":"(Kraft &lt;i&gt;et al.&lt;/i&gt;, 2019)"},"properties":{"noteIndex":0},"schema":"https://github.com/citation-style-language/schema/raw/master/csl-citation.json"}</w:instrText>
      </w:r>
      <w:r>
        <w:rPr>
          <w:sz w:val="22"/>
          <w:szCs w:val="22"/>
        </w:rPr>
        <w:fldChar w:fldCharType="separate"/>
      </w:r>
      <w:r w:rsidRPr="00F06C38">
        <w:rPr>
          <w:noProof/>
          <w:sz w:val="22"/>
          <w:szCs w:val="22"/>
        </w:rPr>
        <w:t xml:space="preserve">Kraft </w:t>
      </w:r>
      <w:r w:rsidRPr="00F06C38">
        <w:rPr>
          <w:i/>
          <w:noProof/>
          <w:sz w:val="22"/>
          <w:szCs w:val="22"/>
        </w:rPr>
        <w:t>et al.</w:t>
      </w:r>
      <w:r>
        <w:rPr>
          <w:noProof/>
          <w:sz w:val="22"/>
          <w:szCs w:val="22"/>
        </w:rPr>
        <w:t>'s</w:t>
      </w:r>
      <w:r w:rsidRPr="00F06C38">
        <w:rPr>
          <w:noProof/>
          <w:sz w:val="22"/>
          <w:szCs w:val="22"/>
        </w:rPr>
        <w:t xml:space="preserve"> </w:t>
      </w:r>
      <w:r>
        <w:rPr>
          <w:noProof/>
          <w:sz w:val="22"/>
          <w:szCs w:val="22"/>
        </w:rPr>
        <w:t>(</w:t>
      </w:r>
      <w:r w:rsidRPr="00F06C38">
        <w:rPr>
          <w:noProof/>
          <w:sz w:val="22"/>
          <w:szCs w:val="22"/>
        </w:rPr>
        <w:t>2019)</w:t>
      </w:r>
      <w:r>
        <w:rPr>
          <w:sz w:val="22"/>
          <w:szCs w:val="22"/>
        </w:rPr>
        <w:fldChar w:fldCharType="end"/>
      </w:r>
      <w:r>
        <w:rPr>
          <w:sz w:val="22"/>
          <w:szCs w:val="22"/>
        </w:rPr>
        <w:t xml:space="preserve"> results for the Weber River to assess how decision making varies between the two </w:t>
      </w:r>
      <w:commentRangeStart w:id="9"/>
      <w:r>
        <w:rPr>
          <w:sz w:val="22"/>
          <w:szCs w:val="22"/>
        </w:rPr>
        <w:t>systems</w:t>
      </w:r>
      <w:commentRangeEnd w:id="9"/>
      <w:r w:rsidR="002C66B1">
        <w:rPr>
          <w:rStyle w:val="CommentReference"/>
        </w:rPr>
        <w:commentReference w:id="9"/>
      </w:r>
      <w:r>
        <w:rPr>
          <w:sz w:val="22"/>
          <w:szCs w:val="22"/>
        </w:rPr>
        <w:t>.</w:t>
      </w:r>
    </w:p>
    <w:p w14:paraId="652DF63C" w14:textId="77777777" w:rsidR="000E0F78" w:rsidRPr="00756B7A" w:rsidRDefault="000E0F78" w:rsidP="00756B7A">
      <w:pPr>
        <w:spacing w:after="0"/>
        <w:ind w:left="144"/>
        <w:rPr>
          <w:sz w:val="22"/>
          <w:szCs w:val="22"/>
        </w:rPr>
      </w:pPr>
    </w:p>
    <w:p w14:paraId="2F4C5B67" w14:textId="77777777" w:rsidR="00F0738A" w:rsidRPr="00F0738A" w:rsidRDefault="00F0738A" w:rsidP="0079576A">
      <w:pPr>
        <w:spacing w:after="0"/>
        <w:rPr>
          <w:sz w:val="22"/>
          <w:szCs w:val="22"/>
        </w:rPr>
      </w:pPr>
    </w:p>
    <w:p w14:paraId="1F5B3EB5" w14:textId="77777777" w:rsidR="00675A2F" w:rsidRDefault="00675A2F">
      <w:pPr>
        <w:rPr>
          <w:b/>
          <w:sz w:val="22"/>
          <w:szCs w:val="22"/>
        </w:rPr>
      </w:pPr>
      <w:r>
        <w:rPr>
          <w:b/>
          <w:sz w:val="22"/>
          <w:szCs w:val="22"/>
        </w:rPr>
        <w:br w:type="page"/>
      </w:r>
    </w:p>
    <w:p w14:paraId="0A8179C1" w14:textId="77777777" w:rsidR="00E5046B" w:rsidRPr="00FC3959" w:rsidRDefault="00E5046B" w:rsidP="00E5046B">
      <w:pPr>
        <w:spacing w:after="0"/>
        <w:rPr>
          <w:b/>
          <w:sz w:val="22"/>
          <w:szCs w:val="22"/>
        </w:rPr>
      </w:pPr>
      <w:commentRangeStart w:id="10"/>
      <w:r w:rsidRPr="00FC3959">
        <w:rPr>
          <w:b/>
          <w:sz w:val="22"/>
          <w:szCs w:val="22"/>
        </w:rPr>
        <w:lastRenderedPageBreak/>
        <w:t>References</w:t>
      </w:r>
      <w:commentRangeEnd w:id="10"/>
      <w:r w:rsidR="002C66B1">
        <w:rPr>
          <w:rStyle w:val="CommentReference"/>
        </w:rPr>
        <w:commentReference w:id="10"/>
      </w:r>
    </w:p>
    <w:p w14:paraId="242885FB" w14:textId="77777777" w:rsidR="00ED2B79" w:rsidRPr="00ED2B79" w:rsidRDefault="00B73A6A" w:rsidP="00ED2B79">
      <w:pPr>
        <w:widowControl w:val="0"/>
        <w:autoSpaceDE w:val="0"/>
        <w:autoSpaceDN w:val="0"/>
        <w:adjustRightInd w:val="0"/>
        <w:spacing w:after="0" w:line="240" w:lineRule="auto"/>
        <w:ind w:left="480" w:hanging="480"/>
        <w:rPr>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ED2B79" w:rsidRPr="00ED2B79">
        <w:rPr>
          <w:noProof/>
          <w:sz w:val="22"/>
        </w:rPr>
        <w:t>Alafifi, A.H. and D.E. Rosenberg, 2020. Systems Modeling to Improve River, Riparian, and Wetland Habitat Quality and Area. Environmental Modelling and Software 126:104643.</w:t>
      </w:r>
    </w:p>
    <w:p w14:paraId="41A8AFBF"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Bourne, C.M., D.G. Kehler, Y.F. Wiersma, and D. Cote, 2011. Barriers to Fish Passage and Barriers to Fish Passage Assessments: The Impact of Assessment Methods and Assumptions on Barrier Identification and Quantification of Watershed Connectivity. Aquatic Ecology 45:389–403.</w:t>
      </w:r>
    </w:p>
    <w:p w14:paraId="7F6B09C0"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Cote, D., D. Kehler, C. Bourne, and Y. Wiersma, 2009. A New Measure of Longitudinal Connectivity for Stream Networks. Landscape Ecology 24:101–113.</w:t>
      </w:r>
    </w:p>
    <w:p w14:paraId="48620302"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Kemp, P.S. and J.R. O’Hanley, 2010. Procedures for Evaluating and Prioritising the Removal of Fish Passage Barriers: A Synthesis. Fisheries Management and Ecology 17:297–322.</w:t>
      </w:r>
    </w:p>
    <w:p w14:paraId="731A5218"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King, S., J.R. O’Hanley, L.R. Newbold, P.S. Kemp, and M.W. Diebel, 2017. A Toolkit for Optimizing Fish Passage Barrier Mitigation Actions. Journal of Applied Ecology 54:599–611.</w:t>
      </w:r>
    </w:p>
    <w:p w14:paraId="53CC51E9"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Kraft, M., D.E. Rosenberg, and S.E. Null, 2019. Prioritizing Stream Barrier Removal to Maximize Connected Aquatic Habitat and Minimize Water Scarcity. Journal of the American Water Resources Association 55:382–400.</w:t>
      </w:r>
    </w:p>
    <w:p w14:paraId="606F46C3"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Kuby, M.J., W.F. Fagan, C.S. ReVelle, and W.L. Graf, 2005. A Multiobjective Optimization Model for Dam Removal: An Example Trading off Salmon Passage with Hydropower and Water Storage in the Willamette Basin. Advances in Water Resources 28:845–855.</w:t>
      </w:r>
    </w:p>
    <w:p w14:paraId="27FA8EFE"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Neeson, T.M., M.C. Ferris, M.W. Diebel, P.J. Doran, J.R. O’Hanley, and P.B. McIntyre, 2015a. Enhancing Ecosystem Restoration Efficiency through Spatial and Temporal Coordination. Proceedings of the National Academy of Sciences of the United States of America 112:6236–6241.</w:t>
      </w:r>
    </w:p>
    <w:p w14:paraId="524C6C2E"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Neeson, T.M., M.C. Ferris, M.W. Diebel, P.J. Doran, J.R. O’Hanley, and P.B. McIntyre, 2015b. Enhancing Ecosystem Restoration Efficiency through Spatial and Temporal Coordination. Proceedings of the National Academy of Sciences 112:6236–6241.</w:t>
      </w:r>
    </w:p>
    <w:p w14:paraId="58DF0C9B"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Null, S.E., J. Medellín-Azuara, A. Escriva-Bou, M. Lent, and J.R. Lund, 2014. Optimizing the Damned: Water Supply Losses and Fish Habitat Gains from Dam Removal in California. Journal of Environmental Management 136:121–131.</w:t>
      </w:r>
    </w:p>
    <w:p w14:paraId="7FF385B9"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O’Hanley, J.R., 2011. Open Rivers: Barrier Removal Planning and the Restoration of Free-Flowing Rivers. Journal of Environmental Management 92:3112–3120.</w:t>
      </w:r>
    </w:p>
    <w:p w14:paraId="3C5E0E3B"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O’Hanley, J.R., J. Wright, M. Diebel, M.A. Fedora, and C.L. Soucy, 2013. Restoring Stream Habitat Connectivity: A Proposed Method for Prioritizing the Removal of Resident Fish Passage Barriers. Journal of Environmental Management 125:19–27.</w:t>
      </w:r>
    </w:p>
    <w:p w14:paraId="7F54C95E"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Pascual-Hortal, L. and S. Saura, 2006. Comparison and Development of New Graph-Based Landscape Connectivity Indices: Towards the Priorization of Habitat Patches and Corridors for Conservation. Landscape Ecology 21:959–967.</w:t>
      </w:r>
    </w:p>
    <w:p w14:paraId="72BE167A"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Poplar-Jeffers, I.O., J.T. Petty, J.T. Anderson, S.J. Kite, M.P. Strager, and R.H. Fortney, 2009. Culvert Replacement and Stream Habitat Restoration: Implications from Brook Trout Management in an Appalachian Watershed, U.S.A. Restoration Ecology 17:404–413.</w:t>
      </w:r>
    </w:p>
    <w:p w14:paraId="017145ED"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Schrank, A.J. and F.J. Rahel, 2004. Movement Patterns in Inland Cutthroat Trout (Oncorhynchus Clarki Utah): Management and Conservation Implications. Canadian Journal of Fisheries and Aquatic Sciences 61:1528–1537.</w:t>
      </w:r>
    </w:p>
    <w:p w14:paraId="71945575"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UDWRe, 2019. Bear River Development Report Executive Summary. Salt Lake City, Utah.</w:t>
      </w:r>
    </w:p>
    <w:p w14:paraId="629F6AD4"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Warren, M.L. and M.G. Pardew, 2004. Road Crossings as Barriers to Small-Stream Fish Movement. Transactions of the American Fisheries Society 127:637–644.</w:t>
      </w:r>
    </w:p>
    <w:p w14:paraId="18D24007"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Webber, P.A., P.D. Thompson, and P. Budy, 2012. Status and Structure of Two Populations of the Bluehead Sucker ( Catostomus Discobolus ) in the Weber River, Utah. The Southwestern Naturalist 57:267–276.</w:t>
      </w:r>
    </w:p>
    <w:p w14:paraId="54EF0D6E" w14:textId="77777777"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Zheng, P.Q. and B.F. Hobbs, 2013. Multiobjective Portfolio Analysis of Dam Removals Addressing Dam Safety, Fish Populations, and Cost. Journal of Water Resources Planning and Management 139:65–75.</w:t>
      </w:r>
    </w:p>
    <w:p w14:paraId="71E31A56" w14:textId="77777777" w:rsidR="00D724D6" w:rsidRDefault="00B73A6A" w:rsidP="00E5046B">
      <w:pPr>
        <w:spacing w:after="0"/>
        <w:rPr>
          <w:sz w:val="22"/>
          <w:szCs w:val="22"/>
        </w:rPr>
        <w:sectPr w:rsidR="00D724D6">
          <w:pgSz w:w="12240" w:h="15840"/>
          <w:pgMar w:top="1440" w:right="1440" w:bottom="1440" w:left="1440" w:header="720" w:footer="720" w:gutter="0"/>
          <w:cols w:space="720"/>
          <w:docGrid w:linePitch="360"/>
        </w:sectPr>
      </w:pPr>
      <w:r>
        <w:rPr>
          <w:sz w:val="22"/>
          <w:szCs w:val="22"/>
        </w:rPr>
        <w:fldChar w:fldCharType="end"/>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D724D6" w14:paraId="0E8E47FD" w14:textId="77777777" w:rsidTr="00FC3763">
        <w:tc>
          <w:tcPr>
            <w:tcW w:w="1799" w:type="dxa"/>
            <w:tcBorders>
              <w:top w:val="single" w:sz="4" w:space="0" w:color="000000"/>
              <w:left w:val="single" w:sz="4" w:space="0" w:color="000000"/>
              <w:bottom w:val="single" w:sz="4" w:space="0" w:color="000000"/>
              <w:right w:val="single" w:sz="4" w:space="0" w:color="000000"/>
            </w:tcBorders>
            <w:vAlign w:val="center"/>
            <w:hideMark/>
          </w:tcPr>
          <w:p w14:paraId="30764C3B"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lastRenderedPageBreak/>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455737FE"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3E0BECD5"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6A896DE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3549746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5E02A20D"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260FAD6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27B4837"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D724D6" w14:paraId="0F18C3DE"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036C7EDE"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Title</w:t>
            </w:r>
          </w:p>
          <w:p w14:paraId="744BC8D6"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Borders>
              <w:top w:val="single" w:sz="4" w:space="0" w:color="000000"/>
              <w:left w:val="single" w:sz="4" w:space="0" w:color="000000"/>
              <w:bottom w:val="single" w:sz="4" w:space="0" w:color="000000"/>
              <w:right w:val="single" w:sz="4" w:space="0" w:color="000000"/>
            </w:tcBorders>
          </w:tcPr>
          <w:p w14:paraId="1A64B0CE"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23DF9A71"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54349F17" w14:textId="77777777" w:rsidR="00D724D6" w:rsidRDefault="00D724D6" w:rsidP="00FC3763">
            <w:pPr>
              <w:pStyle w:val="PointValue"/>
              <w:rPr>
                <w:rFonts w:ascii="TimesNewRomanPS-BoldMT" w:hAnsi="TimesNewRomanPS-BoldMT" w:cs="TimesNewRomanPS-BoldMT"/>
                <w:bCs/>
                <w:sz w:val="24"/>
                <w:szCs w:val="24"/>
              </w:rPr>
            </w:pPr>
            <w:r>
              <w:t>0</w:t>
            </w:r>
          </w:p>
        </w:tc>
        <w:tc>
          <w:tcPr>
            <w:tcW w:w="1707" w:type="dxa"/>
            <w:tcBorders>
              <w:top w:val="single" w:sz="4" w:space="0" w:color="000000"/>
              <w:left w:val="single" w:sz="4" w:space="0" w:color="000000"/>
              <w:bottom w:val="single" w:sz="4" w:space="0" w:color="000000"/>
              <w:right w:val="single" w:sz="4" w:space="0" w:color="000000"/>
            </w:tcBorders>
          </w:tcPr>
          <w:p w14:paraId="01C81E7C"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one.</w:t>
            </w:r>
          </w:p>
          <w:p w14:paraId="75462873"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1F8AC6D5" w14:textId="77777777" w:rsidR="00D724D6" w:rsidRDefault="00D724D6" w:rsidP="00FC3763">
            <w:pPr>
              <w:pStyle w:val="PointValue"/>
              <w:rPr>
                <w:rFonts w:ascii="TimesNewRomanPS-BoldMT" w:hAnsi="TimesNewRomanPS-BoldMT" w:cs="TimesNewRomanPS-BoldMT"/>
                <w:bCs/>
                <w:sz w:val="24"/>
                <w:szCs w:val="24"/>
              </w:rPr>
            </w:pPr>
            <w:r>
              <w:t>0</w:t>
            </w:r>
          </w:p>
        </w:tc>
        <w:tc>
          <w:tcPr>
            <w:tcW w:w="2255" w:type="dxa"/>
            <w:tcBorders>
              <w:top w:val="single" w:sz="4" w:space="0" w:color="000000"/>
              <w:left w:val="single" w:sz="4" w:space="0" w:color="000000"/>
              <w:bottom w:val="single" w:sz="4" w:space="0" w:color="000000"/>
              <w:right w:val="single" w:sz="4" w:space="0" w:color="000000"/>
            </w:tcBorders>
          </w:tcPr>
          <w:p w14:paraId="29FA97F2"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two.</w:t>
            </w:r>
          </w:p>
          <w:p w14:paraId="0DA3EC18"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64A50BA4" w14:textId="77777777" w:rsidR="00D724D6" w:rsidRDefault="00D724D6" w:rsidP="00FC3763">
            <w:pPr>
              <w:pStyle w:val="PointValue"/>
              <w:rPr>
                <w:rFonts w:ascii="TimesNewRomanPS-BoldMT" w:hAnsi="TimesNewRomanPS-BoldMT" w:cs="TimesNewRomanPS-BoldMT"/>
                <w:bCs/>
                <w:sz w:val="24"/>
                <w:szCs w:val="24"/>
              </w:rPr>
            </w:pPr>
            <w:r>
              <w:t>1</w:t>
            </w:r>
          </w:p>
        </w:tc>
        <w:tc>
          <w:tcPr>
            <w:tcW w:w="1889" w:type="dxa"/>
            <w:tcBorders>
              <w:top w:val="single" w:sz="4" w:space="0" w:color="000000"/>
              <w:left w:val="single" w:sz="4" w:space="0" w:color="000000"/>
              <w:bottom w:val="single" w:sz="4" w:space="0" w:color="000000"/>
              <w:right w:val="single" w:sz="4" w:space="0" w:color="000000"/>
            </w:tcBorders>
          </w:tcPr>
          <w:p w14:paraId="2ABC71E3"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sidRPr="00D724D6">
              <w:rPr>
                <w:rFonts w:ascii="TimesNewRomanPSMT" w:hAnsi="TimesNewRomanPSMT" w:cs="TimesNewRomanPSMT"/>
                <w:sz w:val="20"/>
                <w:szCs w:val="20"/>
                <w:highlight w:val="yellow"/>
                <w:rPrChange w:id="11" w:author="david" w:date="2020-11-25T12:31:00Z">
                  <w:rPr>
                    <w:rFonts w:ascii="TimesNewRomanPSMT" w:hAnsi="TimesNewRomanPSMT" w:cs="TimesNewRomanPSMT"/>
                    <w:sz w:val="20"/>
                    <w:szCs w:val="20"/>
                  </w:rPr>
                </w:rPrChange>
              </w:rPr>
              <w:t>Evidence of three</w:t>
            </w:r>
            <w:r>
              <w:rPr>
                <w:rFonts w:ascii="TimesNewRomanPSMT" w:hAnsi="TimesNewRomanPSMT" w:cs="TimesNewRomanPSMT"/>
                <w:sz w:val="20"/>
                <w:szCs w:val="20"/>
              </w:rPr>
              <w:t>.</w:t>
            </w:r>
          </w:p>
          <w:p w14:paraId="1A69ED1B"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6CB9DDE7" w14:textId="77777777" w:rsidR="00D724D6" w:rsidRDefault="00D724D6" w:rsidP="00FC3763">
            <w:pPr>
              <w:pStyle w:val="PointValue"/>
              <w:tabs>
                <w:tab w:val="center" w:pos="836"/>
                <w:tab w:val="left" w:pos="1620"/>
              </w:tabs>
              <w:rPr>
                <w:rFonts w:ascii="TimesNewRomanPS-BoldMT" w:hAnsi="TimesNewRomanPS-BoldMT" w:cs="TimesNewRomanPS-BoldMT"/>
                <w:bCs/>
                <w:sz w:val="24"/>
                <w:szCs w:val="24"/>
              </w:rPr>
            </w:pPr>
            <w:r>
              <w:t>1</w:t>
            </w:r>
          </w:p>
        </w:tc>
        <w:tc>
          <w:tcPr>
            <w:tcW w:w="2789" w:type="dxa"/>
            <w:tcBorders>
              <w:top w:val="single" w:sz="4" w:space="0" w:color="000000"/>
              <w:left w:val="single" w:sz="4" w:space="0" w:color="000000"/>
              <w:bottom w:val="single" w:sz="4" w:space="0" w:color="000000"/>
              <w:right w:val="single" w:sz="4" w:space="0" w:color="000000"/>
            </w:tcBorders>
            <w:hideMark/>
          </w:tcPr>
          <w:p w14:paraId="3182D07E"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 xml:space="preserve">Title, author name and contact info. Neatly finished with no errors.   </w:t>
            </w:r>
            <w:r>
              <w:rPr>
                <w:bdr w:val="single" w:sz="4" w:space="0" w:color="auto" w:frame="1"/>
              </w:rPr>
              <w:t>2</w:t>
            </w:r>
          </w:p>
        </w:tc>
        <w:tc>
          <w:tcPr>
            <w:tcW w:w="901" w:type="dxa"/>
            <w:tcBorders>
              <w:top w:val="single" w:sz="4" w:space="0" w:color="000000"/>
              <w:left w:val="single" w:sz="4" w:space="0" w:color="000000"/>
              <w:bottom w:val="single" w:sz="4" w:space="0" w:color="000000"/>
              <w:right w:val="single" w:sz="4" w:space="0" w:color="000000"/>
            </w:tcBorders>
          </w:tcPr>
          <w:p w14:paraId="0285491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4E50DC1B"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2" w:author="david" w:date="2020-11-25T12:31:00Z">
              <w:r>
                <w:rPr>
                  <w:rFonts w:ascii="TimesNewRomanPS-BoldMT" w:hAnsi="TimesNewRomanPS-BoldMT" w:cs="TimesNewRomanPS-BoldMT"/>
                  <w:bCs/>
                </w:rPr>
                <w:t>1</w:t>
              </w:r>
            </w:ins>
          </w:p>
        </w:tc>
      </w:tr>
      <w:tr w:rsidR="00D724D6" w14:paraId="1032327F"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441ECDC7"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Introduction</w:t>
            </w:r>
          </w:p>
          <w:p w14:paraId="6CC9129F"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top w:val="single" w:sz="4" w:space="0" w:color="000000"/>
              <w:left w:val="single" w:sz="4" w:space="0" w:color="000000"/>
              <w:bottom w:val="single" w:sz="4" w:space="0" w:color="000000"/>
              <w:right w:val="single" w:sz="4" w:space="0" w:color="000000"/>
            </w:tcBorders>
          </w:tcPr>
          <w:p w14:paraId="78DC5AF7" w14:textId="77777777" w:rsidR="00D724D6" w:rsidRDefault="00D724D6" w:rsidP="00FC3763">
            <w:pPr>
              <w:spacing w:after="0" w:line="240" w:lineRule="auto"/>
              <w:rPr>
                <w:rFonts w:ascii="Calibri" w:hAnsi="Calibri"/>
              </w:rPr>
            </w:pPr>
            <w:r>
              <w:t>Absent, no evidence</w:t>
            </w:r>
          </w:p>
          <w:p w14:paraId="389AA3A7" w14:textId="77777777" w:rsidR="00D724D6" w:rsidRDefault="00D724D6" w:rsidP="00FC3763">
            <w:pPr>
              <w:spacing w:after="0" w:line="240" w:lineRule="auto"/>
            </w:pPr>
          </w:p>
          <w:p w14:paraId="1F850321" w14:textId="77777777" w:rsidR="00D724D6" w:rsidRDefault="00D724D6" w:rsidP="00FC3763">
            <w:pPr>
              <w:spacing w:after="0" w:line="240" w:lineRule="auto"/>
            </w:pPr>
          </w:p>
          <w:p w14:paraId="4CD5CB13" w14:textId="77777777" w:rsidR="00D724D6" w:rsidRDefault="00D724D6" w:rsidP="00FC3763">
            <w:pPr>
              <w:spacing w:after="0" w:line="240" w:lineRule="auto"/>
            </w:pPr>
          </w:p>
          <w:p w14:paraId="40DC79AF" w14:textId="77777777" w:rsidR="00D724D6" w:rsidRDefault="00D724D6" w:rsidP="00FC3763">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tcPr>
          <w:p w14:paraId="653509FC"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There is no clear introduction, main topic, or outline of content.</w:t>
            </w:r>
          </w:p>
          <w:p w14:paraId="3ECCF977"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588B19CE" w14:textId="77777777" w:rsidR="00D724D6" w:rsidRDefault="00D724D6" w:rsidP="00FC3763">
            <w:pPr>
              <w:pStyle w:val="PointValue"/>
              <w:rPr>
                <w:rFonts w:ascii="TimesNewRomanPS-BoldMT" w:hAnsi="TimesNewRomanPS-BoldMT" w:cs="TimesNewRomanPS-BoldMT"/>
                <w:bCs/>
                <w:sz w:val="24"/>
                <w:szCs w:val="24"/>
              </w:rPr>
            </w:pPr>
            <w:r>
              <w:t>1 - 5</w:t>
            </w:r>
          </w:p>
        </w:tc>
        <w:tc>
          <w:tcPr>
            <w:tcW w:w="2255" w:type="dxa"/>
            <w:tcBorders>
              <w:top w:val="single" w:sz="4" w:space="0" w:color="000000"/>
              <w:left w:val="single" w:sz="4" w:space="0" w:color="000000"/>
              <w:bottom w:val="single" w:sz="4" w:space="0" w:color="000000"/>
              <w:right w:val="single" w:sz="4" w:space="0" w:color="000000"/>
            </w:tcBorders>
            <w:hideMark/>
          </w:tcPr>
          <w:p w14:paraId="6B69C9ED"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is either:</w:t>
            </w:r>
          </w:p>
          <w:p w14:paraId="54747DFC" w14:textId="77777777" w:rsidR="00D724D6" w:rsidRDefault="00D724D6" w:rsidP="00D724D6">
            <w:pPr>
              <w:pStyle w:val="ListParagraph"/>
              <w:numPr>
                <w:ilvl w:val="0"/>
                <w:numId w:val="2"/>
              </w:numPr>
              <w:autoSpaceDE w:val="0"/>
              <w:autoSpaceDN w:val="0"/>
              <w:adjustRightInd w:val="0"/>
              <w:spacing w:after="0" w:line="240" w:lineRule="auto"/>
              <w:ind w:left="288" w:hanging="216"/>
              <w:rPr>
                <w:rFonts w:ascii="TimesNewRomanPSMT" w:hAnsi="TimesNewRomanPSMT" w:cs="TimesNewRomanPSMT"/>
                <w:sz w:val="20"/>
                <w:szCs w:val="20"/>
              </w:rPr>
            </w:pPr>
            <w:r>
              <w:rPr>
                <w:rFonts w:ascii="TimesNewRomanPSMT" w:hAnsi="TimesNewRomanPSMT" w:cs="TimesNewRomanPSMT"/>
                <w:sz w:val="20"/>
                <w:szCs w:val="20"/>
              </w:rPr>
              <w:t>Too sketchy. Gives an inadequate overview, Or:</w:t>
            </w:r>
          </w:p>
          <w:p w14:paraId="1412142D" w14:textId="77777777" w:rsidR="00D724D6" w:rsidRDefault="00D724D6" w:rsidP="00D724D6">
            <w:pPr>
              <w:pStyle w:val="ListParagraph"/>
              <w:numPr>
                <w:ilvl w:val="0"/>
                <w:numId w:val="2"/>
              </w:numPr>
              <w:autoSpaceDE w:val="0"/>
              <w:autoSpaceDN w:val="0"/>
              <w:adjustRightInd w:val="0"/>
              <w:spacing w:after="0" w:line="240" w:lineRule="auto"/>
              <w:ind w:left="288" w:hanging="216"/>
              <w:rPr>
                <w:rFonts w:ascii="Calibri" w:hAnsi="Calibri"/>
                <w:sz w:val="22"/>
                <w:szCs w:val="22"/>
              </w:rPr>
            </w:pPr>
            <w:r>
              <w:rPr>
                <w:rFonts w:ascii="TimesNewRomanPSMT" w:hAnsi="TimesNewRomanPSMT" w:cs="TimesNewRomanPSMT"/>
                <w:sz w:val="20"/>
                <w:szCs w:val="20"/>
              </w:rPr>
              <w:t xml:space="preserve">Too detailed, info later repeated </w:t>
            </w:r>
          </w:p>
          <w:p w14:paraId="149CBDD8" w14:textId="77777777" w:rsidR="00D724D6" w:rsidRDefault="00D724D6" w:rsidP="00FC3763">
            <w:pPr>
              <w:pStyle w:val="PointValue"/>
            </w:pPr>
            <w:r>
              <w:t>6 – 7</w:t>
            </w:r>
          </w:p>
        </w:tc>
        <w:tc>
          <w:tcPr>
            <w:tcW w:w="1889" w:type="dxa"/>
            <w:tcBorders>
              <w:top w:val="single" w:sz="4" w:space="0" w:color="000000"/>
              <w:left w:val="single" w:sz="4" w:space="0" w:color="000000"/>
              <w:bottom w:val="single" w:sz="4" w:space="0" w:color="000000"/>
              <w:right w:val="single" w:sz="4" w:space="0" w:color="000000"/>
            </w:tcBorders>
          </w:tcPr>
          <w:p w14:paraId="5C2BC37C"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introduction overviews the project and previews the wiki page(s) structure </w:t>
            </w:r>
          </w:p>
          <w:p w14:paraId="15F758D8"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4D18266B" w14:textId="77777777" w:rsidR="00D724D6" w:rsidRDefault="00D724D6" w:rsidP="00FC3763">
            <w:pPr>
              <w:pStyle w:val="PointValue"/>
              <w:rPr>
                <w:rFonts w:ascii="TimesNewRomanPS-BoldMT" w:hAnsi="TimesNewRomanPS-BoldMT" w:cs="TimesNewRomanPS-BoldMT"/>
                <w:sz w:val="24"/>
                <w:szCs w:val="24"/>
              </w:rPr>
            </w:pPr>
            <w:r>
              <w:t>8</w:t>
            </w:r>
          </w:p>
        </w:tc>
        <w:tc>
          <w:tcPr>
            <w:tcW w:w="2789" w:type="dxa"/>
            <w:tcBorders>
              <w:top w:val="single" w:sz="4" w:space="0" w:color="000000"/>
              <w:left w:val="single" w:sz="4" w:space="0" w:color="000000"/>
              <w:bottom w:val="single" w:sz="4" w:space="0" w:color="000000"/>
              <w:right w:val="single" w:sz="4" w:space="0" w:color="000000"/>
            </w:tcBorders>
            <w:hideMark/>
          </w:tcPr>
          <w:p w14:paraId="3286A971"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overviews the project, work done, and organization of the wiki page(s). An effective summary. Gives enough detail to motivate the reader to continue reading.</w:t>
            </w:r>
          </w:p>
          <w:p w14:paraId="731F3455" w14:textId="77777777" w:rsidR="00D724D6" w:rsidRDefault="00D724D6" w:rsidP="00FC3763">
            <w:pPr>
              <w:pStyle w:val="PointValue"/>
              <w:rPr>
                <w:rFonts w:ascii="TimesNewRomanPS-BoldMT" w:hAnsi="TimesNewRomanPS-BoldMT" w:cs="TimesNewRomanPS-BoldMT"/>
                <w:bCs/>
                <w:sz w:val="24"/>
                <w:szCs w:val="24"/>
              </w:rPr>
            </w:pPr>
            <w:r>
              <w:t>9 - 10</w:t>
            </w:r>
          </w:p>
        </w:tc>
        <w:tc>
          <w:tcPr>
            <w:tcW w:w="901" w:type="dxa"/>
            <w:tcBorders>
              <w:top w:val="single" w:sz="4" w:space="0" w:color="000000"/>
              <w:left w:val="single" w:sz="4" w:space="0" w:color="000000"/>
              <w:bottom w:val="single" w:sz="4" w:space="0" w:color="000000"/>
              <w:right w:val="single" w:sz="4" w:space="0" w:color="000000"/>
            </w:tcBorders>
          </w:tcPr>
          <w:p w14:paraId="0F278A6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7AF47B7C"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3" w:author="david" w:date="2020-11-25T12:31:00Z">
              <w:r>
                <w:rPr>
                  <w:rFonts w:ascii="TimesNewRomanPS-BoldMT" w:hAnsi="TimesNewRomanPS-BoldMT" w:cs="TimesNewRomanPS-BoldMT"/>
                  <w:bCs/>
                </w:rPr>
                <w:t>9</w:t>
              </w:r>
            </w:ins>
          </w:p>
        </w:tc>
      </w:tr>
      <w:tr w:rsidR="00D724D6" w14:paraId="1809C174"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70C7DBB8"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Technical Content</w:t>
            </w:r>
          </w:p>
          <w:p w14:paraId="3E451AC7"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(43)</w:t>
            </w:r>
          </w:p>
        </w:tc>
        <w:tc>
          <w:tcPr>
            <w:tcW w:w="1261" w:type="dxa"/>
            <w:tcBorders>
              <w:top w:val="single" w:sz="4" w:space="0" w:color="000000"/>
              <w:left w:val="single" w:sz="4" w:space="0" w:color="000000"/>
              <w:bottom w:val="single" w:sz="4" w:space="0" w:color="000000"/>
              <w:right w:val="single" w:sz="4" w:space="0" w:color="000000"/>
            </w:tcBorders>
          </w:tcPr>
          <w:p w14:paraId="7C2124B9"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content provided or analysis evident.</w:t>
            </w:r>
          </w:p>
          <w:p w14:paraId="1E8AC4A5"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4CA6B619" w14:textId="77777777" w:rsidR="00D724D6" w:rsidRDefault="00D724D6" w:rsidP="00FC3763">
            <w:pPr>
              <w:pStyle w:val="PointValue"/>
              <w:rPr>
                <w:szCs w:val="24"/>
              </w:rPr>
            </w:pPr>
            <w:r>
              <w:t>0 - 10</w:t>
            </w:r>
          </w:p>
        </w:tc>
        <w:tc>
          <w:tcPr>
            <w:tcW w:w="1707" w:type="dxa"/>
            <w:tcBorders>
              <w:top w:val="single" w:sz="4" w:space="0" w:color="000000"/>
              <w:left w:val="single" w:sz="4" w:space="0" w:color="000000"/>
              <w:bottom w:val="single" w:sz="4" w:space="0" w:color="000000"/>
              <w:right w:val="single" w:sz="4" w:space="0" w:color="000000"/>
            </w:tcBorders>
          </w:tcPr>
          <w:p w14:paraId="32A4B3DA"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content provided. The reader has no idea about the problem, solution method, results, or what was done for the project.</w:t>
            </w:r>
          </w:p>
          <w:p w14:paraId="739472B5"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210172A8" w14:textId="77777777" w:rsidR="00D724D6" w:rsidRDefault="00D724D6" w:rsidP="00FC3763">
            <w:pPr>
              <w:pStyle w:val="PointValue"/>
            </w:pPr>
            <w:r>
              <w:t>11 – 20</w:t>
            </w:r>
          </w:p>
        </w:tc>
        <w:tc>
          <w:tcPr>
            <w:tcW w:w="2255" w:type="dxa"/>
            <w:tcBorders>
              <w:top w:val="single" w:sz="4" w:space="0" w:color="000000"/>
              <w:left w:val="single" w:sz="4" w:space="0" w:color="000000"/>
              <w:bottom w:val="single" w:sz="4" w:space="0" w:color="000000"/>
              <w:right w:val="single" w:sz="4" w:space="0" w:color="000000"/>
            </w:tcBorders>
            <w:hideMark/>
          </w:tcPr>
          <w:p w14:paraId="4F9855E5"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Sketchy: may have left out 2 or more content areas; flimsy or incomplete methods; results have errors; and/or recommendations do not derive from the results. No tables, figures, or pictures presented.</w:t>
            </w:r>
          </w:p>
          <w:p w14:paraId="22241B3E" w14:textId="77777777" w:rsidR="00D724D6" w:rsidRDefault="00D724D6" w:rsidP="00FC3763">
            <w:pPr>
              <w:pStyle w:val="PointValue"/>
            </w:pPr>
            <w:r>
              <w:t>21 – 33</w:t>
            </w:r>
          </w:p>
        </w:tc>
        <w:tc>
          <w:tcPr>
            <w:tcW w:w="1889" w:type="dxa"/>
            <w:tcBorders>
              <w:top w:val="single" w:sz="4" w:space="0" w:color="000000"/>
              <w:left w:val="single" w:sz="4" w:space="0" w:color="000000"/>
              <w:bottom w:val="single" w:sz="4" w:space="0" w:color="000000"/>
              <w:right w:val="single" w:sz="4" w:space="0" w:color="000000"/>
            </w:tcBorders>
            <w:hideMark/>
          </w:tcPr>
          <w:p w14:paraId="5E35E653"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Wiki lacks adequate detail, but content for 4 of the 5 areas is provided and includes one or more tables, figures, or pictures. Most prior work referenced and hyperlinked.</w:t>
            </w:r>
          </w:p>
          <w:p w14:paraId="54D1DEF5" w14:textId="77777777" w:rsidR="00D724D6" w:rsidRDefault="00D724D6" w:rsidP="00FC3763">
            <w:pPr>
              <w:autoSpaceDE w:val="0"/>
              <w:autoSpaceDN w:val="0"/>
              <w:adjustRightInd w:val="0"/>
              <w:spacing w:after="0" w:line="240" w:lineRule="auto"/>
              <w:jc w:val="center"/>
              <w:rPr>
                <w:rFonts w:ascii="Calibri" w:hAnsi="Calibri"/>
              </w:rPr>
            </w:pPr>
            <w:r>
              <w:rPr>
                <w:bdr w:val="single" w:sz="4" w:space="0" w:color="auto" w:frame="1"/>
              </w:rPr>
              <w:t>34 – 38</w:t>
            </w:r>
          </w:p>
        </w:tc>
        <w:tc>
          <w:tcPr>
            <w:tcW w:w="2789" w:type="dxa"/>
            <w:tcBorders>
              <w:top w:val="single" w:sz="4" w:space="0" w:color="000000"/>
              <w:left w:val="single" w:sz="4" w:space="0" w:color="000000"/>
              <w:bottom w:val="single" w:sz="4" w:space="0" w:color="000000"/>
              <w:right w:val="single" w:sz="4" w:space="0" w:color="000000"/>
            </w:tcBorders>
            <w:hideMark/>
          </w:tcPr>
          <w:p w14:paraId="126350EC"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Defines problem, provides background information, describes solution method(s) used, and presents the results and recommendations that derive from the results. Uses tables, figures, and pictures to illustrate the above. Prior work referred to through references and hyperlinks.     </w:t>
            </w:r>
          </w:p>
          <w:p w14:paraId="07242124"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r>
              <w:rPr>
                <w:bdr w:val="single" w:sz="4" w:space="0" w:color="auto" w:frame="1"/>
              </w:rPr>
              <w:t>39 - 43</w:t>
            </w:r>
          </w:p>
        </w:tc>
        <w:tc>
          <w:tcPr>
            <w:tcW w:w="901" w:type="dxa"/>
            <w:tcBorders>
              <w:top w:val="single" w:sz="4" w:space="0" w:color="000000"/>
              <w:left w:val="single" w:sz="4" w:space="0" w:color="000000"/>
              <w:bottom w:val="single" w:sz="4" w:space="0" w:color="000000"/>
              <w:right w:val="single" w:sz="4" w:space="0" w:color="000000"/>
            </w:tcBorders>
          </w:tcPr>
          <w:p w14:paraId="1018066C"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04BB1463"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4" w:author="david" w:date="2020-11-25T12:31:00Z">
              <w:r>
                <w:rPr>
                  <w:rFonts w:ascii="TimesNewRomanPS-BoldMT" w:hAnsi="TimesNewRomanPS-BoldMT" w:cs="TimesNewRomanPS-BoldMT"/>
                  <w:bCs/>
                </w:rPr>
                <w:t>37</w:t>
              </w:r>
            </w:ins>
          </w:p>
        </w:tc>
      </w:tr>
      <w:tr w:rsidR="00D724D6" w14:paraId="773E193C"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494F4E6A"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br w:type="page"/>
              <w:t>Organization and Development</w:t>
            </w:r>
          </w:p>
          <w:p w14:paraId="02801918"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000000"/>
            </w:tcBorders>
            <w:hideMark/>
          </w:tcPr>
          <w:p w14:paraId="074F665E"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evidence of structure.</w:t>
            </w:r>
          </w:p>
        </w:tc>
        <w:tc>
          <w:tcPr>
            <w:tcW w:w="1707" w:type="dxa"/>
            <w:tcBorders>
              <w:top w:val="single" w:sz="4" w:space="0" w:color="000000"/>
              <w:left w:val="single" w:sz="4" w:space="0" w:color="000000"/>
              <w:bottom w:val="single" w:sz="4" w:space="0" w:color="000000"/>
              <w:right w:val="single" w:sz="4" w:space="0" w:color="000000"/>
            </w:tcBorders>
          </w:tcPr>
          <w:p w14:paraId="0C16E3EB"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evidence of structure or organization.</w:t>
            </w:r>
          </w:p>
          <w:p w14:paraId="65326894"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59E2EBE1" w14:textId="77777777" w:rsidR="00D724D6" w:rsidRDefault="00D724D6" w:rsidP="00FC3763">
            <w:pPr>
              <w:pStyle w:val="PointValue"/>
            </w:pPr>
            <w:r>
              <w:t>1 – 8</w:t>
            </w:r>
          </w:p>
        </w:tc>
        <w:tc>
          <w:tcPr>
            <w:tcW w:w="2255" w:type="dxa"/>
            <w:tcBorders>
              <w:top w:val="single" w:sz="4" w:space="0" w:color="000000"/>
              <w:left w:val="single" w:sz="4" w:space="0" w:color="000000"/>
              <w:bottom w:val="single" w:sz="4" w:space="0" w:color="000000"/>
              <w:right w:val="single" w:sz="4" w:space="0" w:color="000000"/>
            </w:tcBorders>
            <w:hideMark/>
          </w:tcPr>
          <w:p w14:paraId="7180022F"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Organization of ideas not fully developed. Two or more pages, sections, or sub-sections missing or out of order.      </w:t>
            </w: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56E0B10B"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Sub-pages, sections, sub-sections, and/or lists present, but their use not perfected. </w:t>
            </w:r>
            <w:r>
              <w:rPr>
                <w:rFonts w:ascii="TimesNewRomanPSMT" w:hAnsi="TimesNewRomanPSMT" w:cs="TimesNewRomanPSMT"/>
                <w:sz w:val="20"/>
                <w:szCs w:val="20"/>
                <w:bdr w:val="single" w:sz="4" w:space="0" w:color="auto" w:frame="1"/>
              </w:rPr>
              <w:t>12-13</w:t>
            </w:r>
          </w:p>
        </w:tc>
        <w:tc>
          <w:tcPr>
            <w:tcW w:w="2789" w:type="dxa"/>
            <w:tcBorders>
              <w:top w:val="single" w:sz="4" w:space="0" w:color="000000"/>
              <w:left w:val="single" w:sz="4" w:space="0" w:color="000000"/>
              <w:bottom w:val="single" w:sz="4" w:space="0" w:color="000000"/>
              <w:right w:val="single" w:sz="4" w:space="0" w:color="000000"/>
            </w:tcBorders>
            <w:hideMark/>
          </w:tcPr>
          <w:p w14:paraId="04F4E976"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Logical sequencing of ideas. Uses sub-pages, sections, sub-sections, and/or lists to order, present, and develop ideas. In each section, one or more paragraphs develop each idea.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42AD0E03"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03FF612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5" w:author="david" w:date="2020-11-25T12:32:00Z">
              <w:r>
                <w:rPr>
                  <w:rFonts w:ascii="TimesNewRomanPS-BoldMT" w:hAnsi="TimesNewRomanPS-BoldMT" w:cs="TimesNewRomanPS-BoldMT"/>
                  <w:bCs/>
                </w:rPr>
                <w:t>13</w:t>
              </w:r>
            </w:ins>
          </w:p>
        </w:tc>
      </w:tr>
    </w:tbl>
    <w:p w14:paraId="245B025E" w14:textId="77777777" w:rsidR="00D724D6" w:rsidRDefault="00D724D6" w:rsidP="00D724D6">
      <w:pPr>
        <w:rPr>
          <w:rFonts w:ascii="Calibri" w:hAnsi="Calibri"/>
        </w:rPr>
      </w:pPr>
      <w:r>
        <w:br w:type="page"/>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D724D6" w14:paraId="1FE1DEAC" w14:textId="77777777" w:rsidTr="00FC3763">
        <w:tc>
          <w:tcPr>
            <w:tcW w:w="1799" w:type="dxa"/>
            <w:tcBorders>
              <w:top w:val="single" w:sz="4" w:space="0" w:color="000000"/>
              <w:left w:val="single" w:sz="4" w:space="0" w:color="000000"/>
              <w:bottom w:val="single" w:sz="4" w:space="0" w:color="000000"/>
              <w:right w:val="single" w:sz="4" w:space="0" w:color="000000"/>
            </w:tcBorders>
            <w:vAlign w:val="center"/>
            <w:hideMark/>
          </w:tcPr>
          <w:p w14:paraId="52769575"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lastRenderedPageBreak/>
              <w:br w:type="page"/>
            </w:r>
            <w:r>
              <w:br w:type="page"/>
            </w:r>
            <w:r>
              <w:br w:type="page"/>
            </w:r>
            <w:r>
              <w:rPr>
                <w:rFonts w:ascii="TimesNewRomanPS-BoldMT" w:hAnsi="TimesNewRomanPS-BoldMT" w:cs="TimesNewRomanPS-BoldMT"/>
                <w:b/>
                <w:bCs/>
              </w:rPr>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2A508405"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6DE57779"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17255DFD"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0F935E4C"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2395439B"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304F5B6A"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F72BDA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D724D6" w14:paraId="1105FA34"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372838D6"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br w:type="page"/>
            </w:r>
            <w:r>
              <w:br w:type="page"/>
            </w:r>
            <w:r>
              <w:rPr>
                <w:rFonts w:ascii="TimesNewRomanPS-BoldMT" w:hAnsi="TimesNewRomanPS-BoldMT" w:cs="TimesNewRomanPS-BoldMT"/>
                <w:b/>
                <w:bCs/>
              </w:rPr>
              <w:t>Word Usage and Format</w:t>
            </w:r>
          </w:p>
          <w:p w14:paraId="1D19471B"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auto"/>
            </w:tcBorders>
            <w:hideMark/>
          </w:tcPr>
          <w:p w14:paraId="6DC996B8"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hideMark/>
          </w:tcPr>
          <w:p w14:paraId="69A80EB9"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 xml:space="preserve">Many, distracting errors in grammar, spelling, sentence structure, word usage, significant figures, tables, and figures. Unacceptable at the graduate level.   </w:t>
            </w:r>
            <w:r>
              <w:rPr>
                <w:bdr w:val="single" w:sz="4" w:space="0" w:color="auto" w:frame="1"/>
              </w:rPr>
              <w:t>1 – 8</w:t>
            </w:r>
          </w:p>
        </w:tc>
        <w:tc>
          <w:tcPr>
            <w:tcW w:w="2255" w:type="dxa"/>
            <w:tcBorders>
              <w:top w:val="single" w:sz="4" w:space="0" w:color="000000"/>
              <w:left w:val="single" w:sz="4" w:space="0" w:color="auto"/>
              <w:bottom w:val="single" w:sz="4" w:space="0" w:color="000000"/>
              <w:right w:val="single" w:sz="4" w:space="0" w:color="000000"/>
            </w:tcBorders>
            <w:hideMark/>
          </w:tcPr>
          <w:p w14:paraId="6F49AF0A"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grammatical errors. Figures are too small and/or under-labeled, although they are usually of acceptable quality and focus. Incoherent tables. Inconsistent fonts and headings. Could be improved by being more meticulous.</w:t>
            </w:r>
          </w:p>
          <w:p w14:paraId="78CCF8AF"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6A6D3AB2"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Almost no errors in punctuation, capitalization, spelling, sentence structure, word usage, significant figures, and presentation of figures and tables. No broken hyperlinks.</w:t>
            </w:r>
          </w:p>
          <w:p w14:paraId="7B71B8DE"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r>
              <w:rPr>
                <w:rFonts w:ascii="TimesNewRomanPSMT" w:hAnsi="TimesNewRomanPSMT" w:cs="TimesNewRomanPSMT"/>
                <w:sz w:val="20"/>
                <w:szCs w:val="20"/>
                <w:bdr w:val="single" w:sz="4" w:space="0" w:color="auto" w:frame="1"/>
              </w:rPr>
              <w:t>12 – 13</w:t>
            </w:r>
          </w:p>
        </w:tc>
        <w:tc>
          <w:tcPr>
            <w:tcW w:w="2789" w:type="dxa"/>
            <w:tcBorders>
              <w:top w:val="single" w:sz="4" w:space="0" w:color="000000"/>
              <w:left w:val="single" w:sz="4" w:space="0" w:color="000000"/>
              <w:bottom w:val="single" w:sz="4" w:space="0" w:color="000000"/>
              <w:right w:val="single" w:sz="4" w:space="0" w:color="000000"/>
            </w:tcBorders>
            <w:hideMark/>
          </w:tcPr>
          <w:p w14:paraId="54CE26AA"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 xml:space="preserve">Punctuation, capitalization, spelling, sentence structure, word usage, and significant figures all correct. Clear, consistent fonts and headings. Good wiki processing skills. Figures and tables presented in correct format. No broken or empty hyperlinks.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03AE3814"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4DAA1575"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6" w:author="david" w:date="2020-11-25T12:32:00Z">
              <w:r>
                <w:rPr>
                  <w:rFonts w:ascii="TimesNewRomanPS-BoldMT" w:hAnsi="TimesNewRomanPS-BoldMT" w:cs="TimesNewRomanPS-BoldMT"/>
                  <w:bCs/>
                </w:rPr>
                <w:t>14</w:t>
              </w:r>
            </w:ins>
          </w:p>
        </w:tc>
      </w:tr>
      <w:tr w:rsidR="00D724D6" w14:paraId="53C1444C"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2D5C686B"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Conclusions</w:t>
            </w:r>
          </w:p>
          <w:p w14:paraId="4D1EAE4E"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top w:val="single" w:sz="4" w:space="0" w:color="000000"/>
              <w:left w:val="single" w:sz="4" w:space="0" w:color="000000"/>
              <w:bottom w:val="single" w:sz="4" w:space="0" w:color="000000"/>
              <w:right w:val="single" w:sz="4" w:space="0" w:color="000000"/>
            </w:tcBorders>
          </w:tcPr>
          <w:p w14:paraId="2D11D395"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1FEECE87"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2775CAE4" w14:textId="77777777" w:rsidR="00D724D6" w:rsidRDefault="00D724D6" w:rsidP="00FC3763">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6CF548FE" w14:textId="77777777" w:rsidR="00D724D6" w:rsidRDefault="00D724D6" w:rsidP="00FC3763">
            <w:pPr>
              <w:autoSpaceDE w:val="0"/>
              <w:autoSpaceDN w:val="0"/>
              <w:adjustRightInd w:val="0"/>
              <w:spacing w:after="0" w:line="240" w:lineRule="auto"/>
              <w:rPr>
                <w:rFonts w:ascii="TimesNewRomanPS-BoldMT" w:hAnsi="TimesNewRomanPS-BoldMT" w:cs="TimesNewRomanPS-BoldMT"/>
              </w:rPr>
            </w:pPr>
            <w:r>
              <w:rPr>
                <w:rFonts w:ascii="TimesNewRomanPSMT" w:hAnsi="TimesNewRomanPSMT" w:cs="TimesNewRomanPSMT"/>
                <w:sz w:val="20"/>
                <w:szCs w:val="20"/>
              </w:rPr>
              <w:t xml:space="preserve">Incomplete and/or not focused.  </w:t>
            </w:r>
            <w:r>
              <w:rPr>
                <w:bdr w:val="single" w:sz="4" w:space="0" w:color="auto" w:frame="1"/>
              </w:rPr>
              <w:t>4 - 6</w:t>
            </w:r>
            <w:r>
              <w:t xml:space="preserve"> </w:t>
            </w:r>
          </w:p>
        </w:tc>
        <w:tc>
          <w:tcPr>
            <w:tcW w:w="2255" w:type="dxa"/>
            <w:tcBorders>
              <w:top w:val="single" w:sz="4" w:space="0" w:color="000000"/>
              <w:left w:val="single" w:sz="4" w:space="0" w:color="000000"/>
              <w:bottom w:val="single" w:sz="4" w:space="0" w:color="000000"/>
              <w:right w:val="single" w:sz="4" w:space="0" w:color="000000"/>
            </w:tcBorders>
            <w:hideMark/>
          </w:tcPr>
          <w:p w14:paraId="18FE3302" w14:textId="77777777" w:rsidR="00D724D6" w:rsidRDefault="00D724D6" w:rsidP="00FC3763">
            <w:pPr>
              <w:autoSpaceDE w:val="0"/>
              <w:autoSpaceDN w:val="0"/>
              <w:adjustRightInd w:val="0"/>
              <w:spacing w:after="0" w:line="240" w:lineRule="auto"/>
              <w:rPr>
                <w:rFonts w:ascii="Calibri" w:hAnsi="Calibri"/>
              </w:rPr>
            </w:pPr>
            <w:r>
              <w:rPr>
                <w:rFonts w:ascii="TimesNewRomanPSMT" w:hAnsi="TimesNewRomanPSMT" w:cs="TimesNewRomanPSMT"/>
                <w:sz w:val="20"/>
                <w:szCs w:val="20"/>
              </w:rPr>
              <w:t xml:space="preserve">The conclusion does not adequately restate the main findings. </w:t>
            </w:r>
            <w:r>
              <w:rPr>
                <w:bdr w:val="single" w:sz="4" w:space="0" w:color="auto" w:frame="1"/>
              </w:rPr>
              <w:t>7</w:t>
            </w:r>
          </w:p>
        </w:tc>
        <w:tc>
          <w:tcPr>
            <w:tcW w:w="1889" w:type="dxa"/>
            <w:tcBorders>
              <w:top w:val="single" w:sz="4" w:space="0" w:color="000000"/>
              <w:left w:val="single" w:sz="4" w:space="0" w:color="000000"/>
              <w:bottom w:val="single" w:sz="4" w:space="0" w:color="000000"/>
              <w:right w:val="single" w:sz="4" w:space="0" w:color="000000"/>
            </w:tcBorders>
            <w:hideMark/>
          </w:tcPr>
          <w:p w14:paraId="6AF79B95" w14:textId="77777777" w:rsidR="00D724D6" w:rsidRDefault="00D724D6" w:rsidP="00FC3763">
            <w:pPr>
              <w:autoSpaceDE w:val="0"/>
              <w:autoSpaceDN w:val="0"/>
              <w:adjustRightInd w:val="0"/>
              <w:spacing w:after="0" w:line="240" w:lineRule="auto"/>
            </w:pPr>
            <w:r>
              <w:rPr>
                <w:rFonts w:ascii="TimesNewRomanPSMT" w:hAnsi="TimesNewRomanPSMT" w:cs="TimesNewRomanPSMT"/>
                <w:sz w:val="20"/>
                <w:szCs w:val="20"/>
              </w:rPr>
              <w:t xml:space="preserve">The conclusion restates the main findings. </w:t>
            </w:r>
            <w:r>
              <w:rPr>
                <w:bdr w:val="single" w:sz="4" w:space="0" w:color="auto" w:frame="1"/>
              </w:rPr>
              <w:t>8</w:t>
            </w:r>
          </w:p>
        </w:tc>
        <w:tc>
          <w:tcPr>
            <w:tcW w:w="2789" w:type="dxa"/>
            <w:tcBorders>
              <w:top w:val="single" w:sz="4" w:space="0" w:color="000000"/>
              <w:left w:val="single" w:sz="4" w:space="0" w:color="000000"/>
              <w:bottom w:val="single" w:sz="4" w:space="0" w:color="000000"/>
              <w:right w:val="single" w:sz="4" w:space="0" w:color="000000"/>
            </w:tcBorders>
            <w:hideMark/>
          </w:tcPr>
          <w:p w14:paraId="38188463"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 xml:space="preserve">Effectively restates the main findings and recommendations to solve the problem.   </w:t>
            </w:r>
            <w:r>
              <w:rPr>
                <w:bdr w:val="single" w:sz="4" w:space="0" w:color="auto" w:frame="1"/>
              </w:rPr>
              <w:t>9 - 10</w:t>
            </w: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F9B9B1D"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2F9A7683" w14:textId="1080F1E1" w:rsidR="00D724D6" w:rsidRDefault="009317CF" w:rsidP="00FC3763">
            <w:pPr>
              <w:autoSpaceDE w:val="0"/>
              <w:autoSpaceDN w:val="0"/>
              <w:adjustRightInd w:val="0"/>
              <w:spacing w:after="0" w:line="240" w:lineRule="auto"/>
              <w:jc w:val="center"/>
              <w:rPr>
                <w:rFonts w:ascii="TimesNewRomanPS-BoldMT" w:hAnsi="TimesNewRomanPS-BoldMT" w:cs="TimesNewRomanPS-BoldMT"/>
                <w:bCs/>
              </w:rPr>
            </w:pPr>
            <w:ins w:id="17" w:author="david" w:date="2020-11-25T12:42:00Z">
              <w:r>
                <w:rPr>
                  <w:rFonts w:ascii="TimesNewRomanPS-BoldMT" w:hAnsi="TimesNewRomanPS-BoldMT" w:cs="TimesNewRomanPS-BoldMT"/>
                  <w:bCs/>
                </w:rPr>
                <w:t>2</w:t>
              </w:r>
            </w:ins>
          </w:p>
        </w:tc>
      </w:tr>
      <w:tr w:rsidR="00D724D6" w14:paraId="1ADF64F1" w14:textId="77777777" w:rsidTr="00FC3763">
        <w:tc>
          <w:tcPr>
            <w:tcW w:w="1799" w:type="dxa"/>
            <w:tcBorders>
              <w:top w:val="single" w:sz="4" w:space="0" w:color="000000"/>
              <w:left w:val="single" w:sz="4" w:space="0" w:color="000000"/>
              <w:bottom w:val="single" w:sz="4" w:space="0" w:color="000000"/>
              <w:right w:val="single" w:sz="4" w:space="0" w:color="000000"/>
            </w:tcBorders>
            <w:hideMark/>
          </w:tcPr>
          <w:p w14:paraId="3866071A"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Hyperlinks and References</w:t>
            </w:r>
          </w:p>
          <w:p w14:paraId="3D2B5513"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(5)</w:t>
            </w:r>
          </w:p>
        </w:tc>
        <w:tc>
          <w:tcPr>
            <w:tcW w:w="1261" w:type="dxa"/>
            <w:tcBorders>
              <w:top w:val="single" w:sz="4" w:space="0" w:color="000000"/>
              <w:left w:val="single" w:sz="4" w:space="0" w:color="000000"/>
              <w:bottom w:val="single" w:sz="4" w:space="0" w:color="000000"/>
              <w:right w:val="single" w:sz="4" w:space="0" w:color="000000"/>
            </w:tcBorders>
          </w:tcPr>
          <w:p w14:paraId="426B9192"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33BC5572"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5B26D439" w14:textId="77777777" w:rsidR="00D724D6" w:rsidRDefault="00D724D6" w:rsidP="00FC3763">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7BA8786D" w14:textId="77777777" w:rsidR="00D724D6" w:rsidRDefault="00D724D6" w:rsidP="00FC3763">
            <w:pPr>
              <w:autoSpaceDE w:val="0"/>
              <w:autoSpaceDN w:val="0"/>
              <w:adjustRightInd w:val="0"/>
              <w:spacing w:after="0" w:line="240" w:lineRule="auto"/>
            </w:pPr>
            <w:r>
              <w:rPr>
                <w:rFonts w:ascii="TimesNewRomanPSMT" w:hAnsi="TimesNewRomanPSMT" w:cs="TimesNewRomanPSMT"/>
                <w:sz w:val="20"/>
                <w:szCs w:val="20"/>
              </w:rPr>
              <w:t>With many errors or only 1 hyperlink provided.</w:t>
            </w:r>
            <w:r>
              <w:t xml:space="preserve"> </w:t>
            </w:r>
          </w:p>
          <w:p w14:paraId="0920F91E" w14:textId="77777777" w:rsidR="00D724D6" w:rsidRDefault="00D724D6" w:rsidP="00FC3763">
            <w:pPr>
              <w:pStyle w:val="PointValue"/>
            </w:pPr>
            <w:r>
              <w:t>1 – 2</w:t>
            </w:r>
          </w:p>
        </w:tc>
        <w:tc>
          <w:tcPr>
            <w:tcW w:w="2255" w:type="dxa"/>
            <w:tcBorders>
              <w:top w:val="single" w:sz="4" w:space="0" w:color="000000"/>
              <w:left w:val="single" w:sz="4" w:space="0" w:color="000000"/>
              <w:bottom w:val="single" w:sz="4" w:space="0" w:color="000000"/>
              <w:right w:val="single" w:sz="4" w:space="0" w:color="000000"/>
            </w:tcBorders>
          </w:tcPr>
          <w:p w14:paraId="5101AFC4"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errors and only 2 hyperlinks provided.</w:t>
            </w:r>
          </w:p>
          <w:p w14:paraId="48C0D110"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p>
          <w:p w14:paraId="28212B01" w14:textId="77777777" w:rsidR="00D724D6" w:rsidRDefault="00D724D6" w:rsidP="00FC3763">
            <w:pPr>
              <w:pStyle w:val="PointValue"/>
            </w:pPr>
            <w:r>
              <w:t>3</w:t>
            </w:r>
          </w:p>
        </w:tc>
        <w:tc>
          <w:tcPr>
            <w:tcW w:w="1889" w:type="dxa"/>
            <w:tcBorders>
              <w:top w:val="single" w:sz="4" w:space="0" w:color="000000"/>
              <w:left w:val="single" w:sz="4" w:space="0" w:color="000000"/>
              <w:bottom w:val="single" w:sz="4" w:space="0" w:color="000000"/>
              <w:right w:val="single" w:sz="4" w:space="0" w:color="000000"/>
            </w:tcBorders>
            <w:hideMark/>
          </w:tcPr>
          <w:p w14:paraId="1B7B9730" w14:textId="77777777" w:rsidR="00D724D6" w:rsidRDefault="00D724D6" w:rsidP="00FC376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few errors, at least 3 hyperlinks to content outside the USU domain</w:t>
            </w:r>
          </w:p>
          <w:p w14:paraId="6F63CD66" w14:textId="77777777" w:rsidR="00D724D6" w:rsidRDefault="00D724D6" w:rsidP="00FC3763">
            <w:pPr>
              <w:autoSpaceDE w:val="0"/>
              <w:autoSpaceDN w:val="0"/>
              <w:adjustRightInd w:val="0"/>
              <w:spacing w:after="0" w:line="240" w:lineRule="auto"/>
              <w:jc w:val="center"/>
              <w:rPr>
                <w:rFonts w:ascii="Calibri" w:hAnsi="Calibri"/>
              </w:rPr>
            </w:pPr>
            <w:r>
              <w:rPr>
                <w:bdr w:val="single" w:sz="4" w:space="0" w:color="auto" w:frame="1"/>
              </w:rPr>
              <w:t>4</w:t>
            </w:r>
          </w:p>
        </w:tc>
        <w:tc>
          <w:tcPr>
            <w:tcW w:w="2789" w:type="dxa"/>
            <w:tcBorders>
              <w:top w:val="single" w:sz="4" w:space="0" w:color="000000"/>
              <w:left w:val="single" w:sz="4" w:space="0" w:color="000000"/>
              <w:bottom w:val="single" w:sz="4" w:space="0" w:color="auto"/>
              <w:right w:val="single" w:sz="4" w:space="0" w:color="000000"/>
            </w:tcBorders>
            <w:hideMark/>
          </w:tcPr>
          <w:p w14:paraId="62CBAE66" w14:textId="77777777" w:rsidR="00D724D6" w:rsidRDefault="00D724D6" w:rsidP="00FC3763">
            <w:pPr>
              <w:autoSpaceDE w:val="0"/>
              <w:autoSpaceDN w:val="0"/>
              <w:adjustRightInd w:val="0"/>
              <w:spacing w:after="0" w:line="240" w:lineRule="auto"/>
              <w:rPr>
                <w:rFonts w:ascii="TimesNewRomanPS-BoldMT" w:hAnsi="TimesNewRomanPS-BoldMT" w:cs="TimesNewRomanPS-BoldMT"/>
                <w:bCs/>
              </w:rPr>
            </w:pPr>
            <w:r>
              <w:rPr>
                <w:rFonts w:ascii="TimesNewRomanPSMT" w:hAnsi="TimesNewRomanPSMT" w:cs="TimesNewRomanPSMT"/>
                <w:sz w:val="20"/>
                <w:szCs w:val="20"/>
              </w:rPr>
              <w:t xml:space="preserve">All citations and references listed in ASCE format with no errors. Include at least 4 hyperlinks to content or work outside the USU domain.  </w:t>
            </w:r>
            <w:r>
              <w:rPr>
                <w:rFonts w:ascii="TimesNewRomanPSMT" w:hAnsi="TimesNewRomanPSMT" w:cs="TimesNewRomanPSMT"/>
                <w:sz w:val="20"/>
                <w:szCs w:val="20"/>
                <w:bdr w:val="single" w:sz="4" w:space="0" w:color="auto" w:frame="1"/>
              </w:rPr>
              <w:t>5</w:t>
            </w:r>
          </w:p>
        </w:tc>
        <w:tc>
          <w:tcPr>
            <w:tcW w:w="901" w:type="dxa"/>
            <w:tcBorders>
              <w:top w:val="single" w:sz="4" w:space="0" w:color="000000"/>
              <w:left w:val="single" w:sz="4" w:space="0" w:color="000000"/>
              <w:bottom w:val="single" w:sz="4" w:space="0" w:color="000000"/>
              <w:right w:val="single" w:sz="4" w:space="0" w:color="000000"/>
            </w:tcBorders>
          </w:tcPr>
          <w:p w14:paraId="3AEE7212"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689AEF68"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8" w:author="david" w:date="2020-11-25T12:32:00Z">
              <w:r>
                <w:rPr>
                  <w:rFonts w:ascii="TimesNewRomanPS-BoldMT" w:hAnsi="TimesNewRomanPS-BoldMT" w:cs="TimesNewRomanPS-BoldMT"/>
                  <w:bCs/>
                </w:rPr>
                <w:t>5</w:t>
              </w:r>
            </w:ins>
          </w:p>
        </w:tc>
      </w:tr>
      <w:tr w:rsidR="00D724D6" w14:paraId="60FF195A" w14:textId="77777777" w:rsidTr="00FC3763">
        <w:tc>
          <w:tcPr>
            <w:tcW w:w="1799" w:type="dxa"/>
            <w:tcBorders>
              <w:top w:val="single" w:sz="4" w:space="0" w:color="000000"/>
              <w:left w:val="single" w:sz="4" w:space="0" w:color="000000"/>
              <w:bottom w:val="single" w:sz="4" w:space="0" w:color="000000"/>
              <w:right w:val="single" w:sz="4" w:space="0" w:color="auto"/>
            </w:tcBorders>
            <w:hideMark/>
          </w:tcPr>
          <w:p w14:paraId="07302435" w14:textId="77777777" w:rsidR="00D724D6" w:rsidRDefault="00D724D6" w:rsidP="00FC3763">
            <w:pPr>
              <w:autoSpaceDE w:val="0"/>
              <w:autoSpaceDN w:val="0"/>
              <w:adjustRightInd w:val="0"/>
              <w:spacing w:after="0" w:line="240" w:lineRule="auto"/>
              <w:jc w:val="center"/>
              <w:rPr>
                <w:bCs/>
              </w:rPr>
            </w:pPr>
            <w:r>
              <w:rPr>
                <w:b/>
              </w:rPr>
              <w:t>TOTAL</w:t>
            </w:r>
            <w:r>
              <w:rPr>
                <w:bCs/>
              </w:rPr>
              <w:t xml:space="preserve"> (100)</w:t>
            </w:r>
          </w:p>
        </w:tc>
        <w:tc>
          <w:tcPr>
            <w:tcW w:w="9901" w:type="dxa"/>
            <w:gridSpan w:val="5"/>
            <w:tcBorders>
              <w:top w:val="single" w:sz="4" w:space="0" w:color="000000"/>
              <w:left w:val="single" w:sz="4" w:space="0" w:color="000000"/>
              <w:bottom w:val="single" w:sz="4" w:space="0" w:color="000000"/>
              <w:right w:val="single" w:sz="4" w:space="0" w:color="auto"/>
            </w:tcBorders>
          </w:tcPr>
          <w:p w14:paraId="5CE9B0A3" w14:textId="77777777" w:rsidR="00D724D6" w:rsidRDefault="00D724D6" w:rsidP="00FC3763">
            <w:pPr>
              <w:autoSpaceDE w:val="0"/>
              <w:autoSpaceDN w:val="0"/>
              <w:adjustRightInd w:val="0"/>
              <w:spacing w:after="0" w:line="240" w:lineRule="auto"/>
              <w:jc w:val="center"/>
              <w:rPr>
                <w:rFonts w:ascii="TimesNewRomanPSMT" w:hAnsi="TimesNewRomanPSMT" w:cs="TimesNewRomanPSMT"/>
                <w:sz w:val="20"/>
                <w:szCs w:val="20"/>
              </w:rPr>
            </w:pPr>
          </w:p>
        </w:tc>
        <w:tc>
          <w:tcPr>
            <w:tcW w:w="901" w:type="dxa"/>
            <w:tcBorders>
              <w:top w:val="single" w:sz="4" w:space="0" w:color="000000"/>
              <w:left w:val="single" w:sz="4" w:space="0" w:color="000000"/>
              <w:bottom w:val="single" w:sz="4" w:space="0" w:color="000000"/>
              <w:right w:val="single" w:sz="4" w:space="0" w:color="000000"/>
            </w:tcBorders>
          </w:tcPr>
          <w:p w14:paraId="0C2A3D93" w14:textId="77777777"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p>
        </w:tc>
        <w:tc>
          <w:tcPr>
            <w:tcW w:w="1350" w:type="dxa"/>
            <w:tcBorders>
              <w:top w:val="single" w:sz="4" w:space="0" w:color="000000"/>
              <w:left w:val="single" w:sz="4" w:space="0" w:color="000000"/>
              <w:bottom w:val="single" w:sz="4" w:space="0" w:color="000000"/>
              <w:right w:val="single" w:sz="4" w:space="0" w:color="000000"/>
            </w:tcBorders>
          </w:tcPr>
          <w:p w14:paraId="4B88FA82" w14:textId="56DE320E" w:rsidR="00D724D6" w:rsidRDefault="00D724D6" w:rsidP="00FC3763">
            <w:pPr>
              <w:autoSpaceDE w:val="0"/>
              <w:autoSpaceDN w:val="0"/>
              <w:adjustRightInd w:val="0"/>
              <w:spacing w:after="0" w:line="240" w:lineRule="auto"/>
              <w:jc w:val="center"/>
              <w:rPr>
                <w:rFonts w:ascii="TimesNewRomanPS-BoldMT" w:hAnsi="TimesNewRomanPS-BoldMT" w:cs="TimesNewRomanPS-BoldMT"/>
                <w:bCs/>
              </w:rPr>
            </w:pPr>
            <w:ins w:id="19" w:author="david" w:date="2020-11-25T12:33:00Z">
              <w:r>
                <w:rPr>
                  <w:rFonts w:ascii="TimesNewRomanPS-BoldMT" w:hAnsi="TimesNewRomanPS-BoldMT" w:cs="TimesNewRomanPS-BoldMT"/>
                  <w:bCs/>
                </w:rPr>
                <w:t>8</w:t>
              </w:r>
            </w:ins>
            <w:ins w:id="20" w:author="david" w:date="2020-11-25T12:42:00Z">
              <w:r w:rsidR="009317CF">
                <w:rPr>
                  <w:rFonts w:ascii="TimesNewRomanPS-BoldMT" w:hAnsi="TimesNewRomanPS-BoldMT" w:cs="TimesNewRomanPS-BoldMT"/>
                  <w:bCs/>
                </w:rPr>
                <w:t>1</w:t>
              </w:r>
            </w:ins>
            <w:bookmarkStart w:id="21" w:name="_GoBack"/>
            <w:bookmarkEnd w:id="21"/>
          </w:p>
        </w:tc>
      </w:tr>
    </w:tbl>
    <w:p w14:paraId="357C8084" w14:textId="77777777" w:rsidR="00E5046B" w:rsidRPr="00FC3959" w:rsidRDefault="00E5046B" w:rsidP="00E5046B">
      <w:pPr>
        <w:spacing w:after="0"/>
        <w:rPr>
          <w:sz w:val="22"/>
          <w:szCs w:val="22"/>
        </w:rPr>
      </w:pPr>
    </w:p>
    <w:sectPr w:rsidR="00E5046B" w:rsidRPr="00FC3959" w:rsidSect="00D724D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w:date="2020-11-25T12:34:00Z" w:initials="d">
    <w:p w14:paraId="4DA94752" w14:textId="77777777" w:rsidR="00D724D6" w:rsidRDefault="00D724D6">
      <w:pPr>
        <w:pStyle w:val="CommentText"/>
      </w:pPr>
      <w:r>
        <w:rPr>
          <w:rStyle w:val="CommentReference"/>
        </w:rPr>
        <w:annotationRef/>
      </w:r>
      <w:r>
        <w:t>Greg,</w:t>
      </w:r>
    </w:p>
    <w:p w14:paraId="72220015" w14:textId="77777777" w:rsidR="00D724D6" w:rsidRDefault="00D724D6">
      <w:pPr>
        <w:pStyle w:val="CommentText"/>
      </w:pPr>
    </w:p>
    <w:p w14:paraId="1D6A2A08" w14:textId="77777777" w:rsidR="002C66B1" w:rsidRDefault="00D724D6">
      <w:pPr>
        <w:pStyle w:val="CommentText"/>
      </w:pPr>
      <w:r>
        <w:t xml:space="preserve">The model formulation is well advanced and it sounds like you are part-way through getting to a running model for a Bear River base case. </w:t>
      </w:r>
      <w:r w:rsidR="002C66B1">
        <w:t>Challenges and next steps are well described at the end.</w:t>
      </w:r>
    </w:p>
    <w:p w14:paraId="0CDB26E3" w14:textId="77777777" w:rsidR="002C66B1" w:rsidRDefault="002C66B1">
      <w:pPr>
        <w:pStyle w:val="CommentText"/>
      </w:pPr>
    </w:p>
    <w:p w14:paraId="4E6F8BDC" w14:textId="77777777" w:rsidR="002C66B1" w:rsidRDefault="002C66B1">
      <w:pPr>
        <w:pStyle w:val="CommentText"/>
      </w:pPr>
      <w:r>
        <w:t>The report is organized near identical to the prior model formulation which confused me. Later I found new text at the bottom.</w:t>
      </w:r>
    </w:p>
    <w:p w14:paraId="28555602" w14:textId="77777777" w:rsidR="002C66B1" w:rsidRDefault="002C66B1">
      <w:pPr>
        <w:pStyle w:val="CommentText"/>
      </w:pPr>
    </w:p>
    <w:p w14:paraId="6CD15175" w14:textId="77777777" w:rsidR="002C66B1" w:rsidRDefault="002C66B1">
      <w:pPr>
        <w:pStyle w:val="CommentText"/>
      </w:pPr>
      <w:r>
        <w:t>I provided a few suggestions to help speed the process to get to a working base case model for the bear river.</w:t>
      </w:r>
    </w:p>
    <w:p w14:paraId="352EE154" w14:textId="77777777" w:rsidR="002C66B1" w:rsidRDefault="002C66B1">
      <w:pPr>
        <w:pStyle w:val="CommentText"/>
      </w:pPr>
    </w:p>
    <w:p w14:paraId="628715AD" w14:textId="77777777" w:rsidR="002C66B1" w:rsidRDefault="002C66B1">
      <w:pPr>
        <w:pStyle w:val="CommentText"/>
      </w:pPr>
      <w:r>
        <w:t>It seems like the list next steps can be completed by the end of the semester.</w:t>
      </w:r>
    </w:p>
    <w:p w14:paraId="73577698" w14:textId="77777777" w:rsidR="002C66B1" w:rsidRDefault="002C66B1">
      <w:pPr>
        <w:pStyle w:val="CommentText"/>
      </w:pPr>
    </w:p>
    <w:p w14:paraId="7D6DA2DF" w14:textId="77777777" w:rsidR="00D724D6" w:rsidRDefault="002C66B1">
      <w:pPr>
        <w:pStyle w:val="CommentText"/>
      </w:pPr>
      <w:r>
        <w:t>Reach out if you need assistance.</w:t>
      </w:r>
    </w:p>
    <w:p w14:paraId="720E3660" w14:textId="77777777" w:rsidR="002C66B1" w:rsidRDefault="002C66B1">
      <w:pPr>
        <w:pStyle w:val="CommentText"/>
      </w:pPr>
      <w:r>
        <w:br/>
        <w:t>David</w:t>
      </w:r>
    </w:p>
  </w:comment>
  <w:comment w:id="0" w:author="david" w:date="2020-11-25T12:33:00Z" w:initials="d">
    <w:p w14:paraId="2648FA56" w14:textId="77777777" w:rsidR="00D724D6" w:rsidRDefault="00D724D6">
      <w:pPr>
        <w:pStyle w:val="CommentText"/>
      </w:pPr>
      <w:r>
        <w:rPr>
          <w:rStyle w:val="CommentReference"/>
        </w:rPr>
        <w:annotationRef/>
      </w:r>
      <w:r>
        <w:t>Provide a title</w:t>
      </w:r>
    </w:p>
  </w:comment>
  <w:comment w:id="2" w:author="david" w:date="2020-11-25T12:33:00Z" w:initials="d">
    <w:p w14:paraId="58B879A7" w14:textId="77777777" w:rsidR="00D724D6" w:rsidRDefault="00D724D6">
      <w:pPr>
        <w:pStyle w:val="CommentText"/>
      </w:pPr>
      <w:r>
        <w:rPr>
          <w:rStyle w:val="CommentReference"/>
        </w:rPr>
        <w:annotationRef/>
      </w:r>
      <w:r>
        <w:t>I was confused at first – this text/layout was identical to the model formulation submitted.</w:t>
      </w:r>
    </w:p>
  </w:comment>
  <w:comment w:id="3" w:author="david" w:date="2020-11-25T12:29:00Z" w:initials="d">
    <w:p w14:paraId="381FCF4A" w14:textId="77777777" w:rsidR="00D724D6" w:rsidRDefault="00D724D6">
      <w:pPr>
        <w:pStyle w:val="CommentText"/>
      </w:pPr>
      <w:r>
        <w:rPr>
          <w:rStyle w:val="CommentReference"/>
        </w:rPr>
        <w:annotationRef/>
      </w:r>
      <w:r>
        <w:t>It’s hard to get a sense for all the data required for this model/project. I would suggest to provide a diagram that shows how things fit together.</w:t>
      </w:r>
    </w:p>
  </w:comment>
  <w:comment w:id="4" w:author="david" w:date="2020-11-25T12:27:00Z" w:initials="d">
    <w:p w14:paraId="376018A2" w14:textId="77777777" w:rsidR="00D724D6" w:rsidRDefault="00D724D6">
      <w:pPr>
        <w:pStyle w:val="CommentText"/>
      </w:pPr>
      <w:r>
        <w:rPr>
          <w:rStyle w:val="CommentReference"/>
        </w:rPr>
        <w:annotationRef/>
      </w:r>
      <w:r>
        <w:t xml:space="preserve">If you have not already, focus your testing and debugging and results analysis on one scenario. Comment out all the other scenarios. Once the first scenario runs to your satisfaction, then add in a next one or two scenarios. </w:t>
      </w:r>
    </w:p>
  </w:comment>
  <w:comment w:id="5" w:author="david" w:date="2020-11-25T12:40:00Z" w:initials="d">
    <w:p w14:paraId="7C9DD504" w14:textId="77777777" w:rsidR="002C66B1" w:rsidRDefault="002C66B1">
      <w:pPr>
        <w:pStyle w:val="CommentText"/>
      </w:pPr>
      <w:r>
        <w:rPr>
          <w:rStyle w:val="CommentReference"/>
        </w:rPr>
        <w:annotationRef/>
      </w:r>
      <w:r>
        <w:t>For the Weber?  Or for the Bear? The next comment makes it sound like for the Weber.</w:t>
      </w:r>
    </w:p>
  </w:comment>
  <w:comment w:id="6" w:author="david" w:date="2020-11-25T12:41:00Z" w:initials="d">
    <w:p w14:paraId="4E01F64F" w14:textId="77777777" w:rsidR="002C66B1" w:rsidRDefault="002C66B1">
      <w:pPr>
        <w:pStyle w:val="CommentText"/>
      </w:pPr>
      <w:r>
        <w:rPr>
          <w:rStyle w:val="CommentReference"/>
        </w:rPr>
        <w:annotationRef/>
      </w:r>
      <w:r>
        <w:t>Good idea to have as a contingency.</w:t>
      </w:r>
    </w:p>
  </w:comment>
  <w:comment w:id="7" w:author="david" w:date="2020-11-25T12:41:00Z" w:initials="d">
    <w:p w14:paraId="3C531848" w14:textId="77777777" w:rsidR="002C66B1" w:rsidRDefault="002C66B1">
      <w:pPr>
        <w:pStyle w:val="CommentText"/>
      </w:pPr>
      <w:r>
        <w:rPr>
          <w:rStyle w:val="CommentReference"/>
        </w:rPr>
        <w:annotationRef/>
      </w:r>
      <w:r>
        <w:t>This means what?</w:t>
      </w:r>
    </w:p>
  </w:comment>
  <w:comment w:id="8" w:author="david" w:date="2020-11-25T12:42:00Z" w:initials="d">
    <w:p w14:paraId="5AD744FE" w14:textId="77777777" w:rsidR="002C66B1" w:rsidRDefault="002C66B1">
      <w:pPr>
        <w:pStyle w:val="CommentText"/>
      </w:pPr>
      <w:r>
        <w:rPr>
          <w:rStyle w:val="CommentReference"/>
        </w:rPr>
        <w:annotationRef/>
      </w:r>
      <w:r>
        <w:t>Run first for one scenario. Then move to multiple.</w:t>
      </w:r>
    </w:p>
  </w:comment>
  <w:comment w:id="9" w:author="david" w:date="2020-11-25T12:42:00Z" w:initials="d">
    <w:p w14:paraId="0F7E9F04" w14:textId="77777777" w:rsidR="002C66B1" w:rsidRDefault="002C66B1">
      <w:pPr>
        <w:pStyle w:val="CommentText"/>
      </w:pPr>
      <w:r>
        <w:rPr>
          <w:rStyle w:val="CommentReference"/>
        </w:rPr>
        <w:annotationRef/>
      </w:r>
      <w:r>
        <w:t>Conclusions?</w:t>
      </w:r>
    </w:p>
  </w:comment>
  <w:comment w:id="10" w:author="david" w:date="2020-11-25T12:37:00Z" w:initials="d">
    <w:p w14:paraId="07A70EA9" w14:textId="77777777" w:rsidR="002C66B1" w:rsidRDefault="002C66B1">
      <w:pPr>
        <w:pStyle w:val="CommentText"/>
      </w:pPr>
      <w:r>
        <w:rPr>
          <w:rStyle w:val="CommentReference"/>
        </w:rPr>
        <w:annotationRef/>
      </w:r>
      <w:r>
        <w:t>I do not see a reference to the location/repository where you are keeping all your Bear River work. I strongly suggest to provide.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E3660" w15:done="0"/>
  <w15:commentEx w15:paraId="2648FA56" w15:done="0"/>
  <w15:commentEx w15:paraId="58B879A7" w15:done="0"/>
  <w15:commentEx w15:paraId="381FCF4A" w15:done="0"/>
  <w15:commentEx w15:paraId="376018A2" w15:done="0"/>
  <w15:commentEx w15:paraId="7C9DD504" w15:done="0"/>
  <w15:commentEx w15:paraId="4E01F64F" w15:done="0"/>
  <w15:commentEx w15:paraId="3C531848" w15:done="0"/>
  <w15:commentEx w15:paraId="5AD744FE" w15:done="0"/>
  <w15:commentEx w15:paraId="0F7E9F04" w15:done="0"/>
  <w15:commentEx w15:paraId="07A70E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E3660" w16cid:durableId="2368CDCE"/>
  <w16cid:commentId w16cid:paraId="2648FA56" w16cid:durableId="2368CDAE"/>
  <w16cid:commentId w16cid:paraId="58B879A7" w16cid:durableId="2368CDB5"/>
  <w16cid:commentId w16cid:paraId="381FCF4A" w16cid:durableId="2368CCA6"/>
  <w16cid:commentId w16cid:paraId="376018A2" w16cid:durableId="2368CC37"/>
  <w16cid:commentId w16cid:paraId="7C9DD504" w16cid:durableId="2368CF26"/>
  <w16cid:commentId w16cid:paraId="4E01F64F" w16cid:durableId="2368CF6C"/>
  <w16cid:commentId w16cid:paraId="3C531848" w16cid:durableId="2368CF89"/>
  <w16cid:commentId w16cid:paraId="5AD744FE" w16cid:durableId="2368CF9D"/>
  <w16cid:commentId w16cid:paraId="0F7E9F04" w16cid:durableId="2368CFBB"/>
  <w16cid:commentId w16cid:paraId="07A70EA9" w16cid:durableId="2368C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35AE"/>
    <w:multiLevelType w:val="hybridMultilevel"/>
    <w:tmpl w:val="200CD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7F6F0E"/>
    <w:multiLevelType w:val="hybridMultilevel"/>
    <w:tmpl w:val="22A6AB66"/>
    <w:lvl w:ilvl="0" w:tplc="9F38A2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Windows Live" w15:userId="033c274b6941e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426A6"/>
    <w:rsid w:val="00051F2B"/>
    <w:rsid w:val="00062598"/>
    <w:rsid w:val="000A0579"/>
    <w:rsid w:val="000E0F78"/>
    <w:rsid w:val="000F7238"/>
    <w:rsid w:val="00107D2E"/>
    <w:rsid w:val="001138D1"/>
    <w:rsid w:val="00143381"/>
    <w:rsid w:val="0016202D"/>
    <w:rsid w:val="00174DAF"/>
    <w:rsid w:val="001A42E0"/>
    <w:rsid w:val="001C1FAD"/>
    <w:rsid w:val="001E5C4C"/>
    <w:rsid w:val="001E7EFD"/>
    <w:rsid w:val="002238EB"/>
    <w:rsid w:val="00232CA2"/>
    <w:rsid w:val="002467F2"/>
    <w:rsid w:val="002517AD"/>
    <w:rsid w:val="002A482D"/>
    <w:rsid w:val="002C66B1"/>
    <w:rsid w:val="0033416F"/>
    <w:rsid w:val="0034141E"/>
    <w:rsid w:val="00351FE4"/>
    <w:rsid w:val="003B0754"/>
    <w:rsid w:val="003B1BB6"/>
    <w:rsid w:val="003F300D"/>
    <w:rsid w:val="004664C6"/>
    <w:rsid w:val="004C78C0"/>
    <w:rsid w:val="004D05FB"/>
    <w:rsid w:val="00523E3E"/>
    <w:rsid w:val="00526C6C"/>
    <w:rsid w:val="0053124B"/>
    <w:rsid w:val="00563A88"/>
    <w:rsid w:val="005A0448"/>
    <w:rsid w:val="005D345A"/>
    <w:rsid w:val="005E42FA"/>
    <w:rsid w:val="00600AB4"/>
    <w:rsid w:val="00675A2F"/>
    <w:rsid w:val="006C0B24"/>
    <w:rsid w:val="006D0B57"/>
    <w:rsid w:val="006D4E79"/>
    <w:rsid w:val="006E432C"/>
    <w:rsid w:val="00717459"/>
    <w:rsid w:val="00733952"/>
    <w:rsid w:val="00756B7A"/>
    <w:rsid w:val="00765851"/>
    <w:rsid w:val="00792C0F"/>
    <w:rsid w:val="00794D89"/>
    <w:rsid w:val="0079576A"/>
    <w:rsid w:val="007C6478"/>
    <w:rsid w:val="007E0DF0"/>
    <w:rsid w:val="007E49E4"/>
    <w:rsid w:val="007F0057"/>
    <w:rsid w:val="007F7FB4"/>
    <w:rsid w:val="008132A6"/>
    <w:rsid w:val="00890304"/>
    <w:rsid w:val="00892C9F"/>
    <w:rsid w:val="0090090E"/>
    <w:rsid w:val="009317CF"/>
    <w:rsid w:val="00961956"/>
    <w:rsid w:val="00963302"/>
    <w:rsid w:val="009860EB"/>
    <w:rsid w:val="009A090B"/>
    <w:rsid w:val="009C49AC"/>
    <w:rsid w:val="009D112F"/>
    <w:rsid w:val="00A27333"/>
    <w:rsid w:val="00A31B27"/>
    <w:rsid w:val="00A42F40"/>
    <w:rsid w:val="00A4521D"/>
    <w:rsid w:val="00A619AA"/>
    <w:rsid w:val="00A70DD8"/>
    <w:rsid w:val="00A94C96"/>
    <w:rsid w:val="00AB3A5D"/>
    <w:rsid w:val="00AC7F98"/>
    <w:rsid w:val="00AD70F8"/>
    <w:rsid w:val="00AE082E"/>
    <w:rsid w:val="00B36507"/>
    <w:rsid w:val="00B565F1"/>
    <w:rsid w:val="00B73A6A"/>
    <w:rsid w:val="00B8171B"/>
    <w:rsid w:val="00B94687"/>
    <w:rsid w:val="00BC2B3F"/>
    <w:rsid w:val="00BF330A"/>
    <w:rsid w:val="00C10FCD"/>
    <w:rsid w:val="00C46C1C"/>
    <w:rsid w:val="00C95806"/>
    <w:rsid w:val="00CB4903"/>
    <w:rsid w:val="00CD67D9"/>
    <w:rsid w:val="00D1489E"/>
    <w:rsid w:val="00D20918"/>
    <w:rsid w:val="00D25C5C"/>
    <w:rsid w:val="00D724D6"/>
    <w:rsid w:val="00D872BC"/>
    <w:rsid w:val="00D9668C"/>
    <w:rsid w:val="00E30341"/>
    <w:rsid w:val="00E5046B"/>
    <w:rsid w:val="00ED03CD"/>
    <w:rsid w:val="00ED2B79"/>
    <w:rsid w:val="00EE51DB"/>
    <w:rsid w:val="00EF75C7"/>
    <w:rsid w:val="00F06C38"/>
    <w:rsid w:val="00F0738A"/>
    <w:rsid w:val="00FB1F39"/>
    <w:rsid w:val="00FC3959"/>
    <w:rsid w:val="00FE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0AEF"/>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107D2E"/>
    <w:rPr>
      <w:color w:val="0563C1" w:themeColor="hyperlink"/>
      <w:u w:val="single"/>
    </w:rPr>
  </w:style>
  <w:style w:type="character" w:styleId="UnresolvedMention">
    <w:name w:val="Unresolved Mention"/>
    <w:basedOn w:val="DefaultParagraphFont"/>
    <w:uiPriority w:val="99"/>
    <w:semiHidden/>
    <w:unhideWhenUsed/>
    <w:rsid w:val="00107D2E"/>
    <w:rPr>
      <w:color w:val="605E5C"/>
      <w:shd w:val="clear" w:color="auto" w:fill="E1DFDD"/>
    </w:rPr>
  </w:style>
  <w:style w:type="paragraph" w:styleId="ListParagraph">
    <w:name w:val="List Paragraph"/>
    <w:basedOn w:val="Normal"/>
    <w:uiPriority w:val="34"/>
    <w:qFormat/>
    <w:rsid w:val="00A94C96"/>
    <w:pPr>
      <w:ind w:left="720"/>
      <w:contextualSpacing/>
    </w:pPr>
  </w:style>
  <w:style w:type="character" w:styleId="PlaceholderText">
    <w:name w:val="Placeholder Text"/>
    <w:basedOn w:val="DefaultParagraphFont"/>
    <w:uiPriority w:val="99"/>
    <w:semiHidden/>
    <w:rsid w:val="00526C6C"/>
    <w:rPr>
      <w:color w:val="808080"/>
    </w:rPr>
  </w:style>
  <w:style w:type="table" w:styleId="TableGrid">
    <w:name w:val="Table Grid"/>
    <w:basedOn w:val="TableNormal"/>
    <w:uiPriority w:val="39"/>
    <w:rsid w:val="0052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733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724D6"/>
    <w:rPr>
      <w:sz w:val="16"/>
      <w:szCs w:val="16"/>
    </w:rPr>
  </w:style>
  <w:style w:type="paragraph" w:styleId="CommentText">
    <w:name w:val="annotation text"/>
    <w:basedOn w:val="Normal"/>
    <w:link w:val="CommentTextChar"/>
    <w:uiPriority w:val="99"/>
    <w:semiHidden/>
    <w:unhideWhenUsed/>
    <w:rsid w:val="00D724D6"/>
    <w:pPr>
      <w:spacing w:line="240" w:lineRule="auto"/>
    </w:pPr>
    <w:rPr>
      <w:sz w:val="20"/>
      <w:szCs w:val="20"/>
    </w:rPr>
  </w:style>
  <w:style w:type="character" w:customStyle="1" w:styleId="CommentTextChar">
    <w:name w:val="Comment Text Char"/>
    <w:basedOn w:val="DefaultParagraphFont"/>
    <w:link w:val="CommentText"/>
    <w:uiPriority w:val="99"/>
    <w:semiHidden/>
    <w:rsid w:val="00D724D6"/>
    <w:rPr>
      <w:sz w:val="20"/>
      <w:szCs w:val="20"/>
    </w:rPr>
  </w:style>
  <w:style w:type="paragraph" w:styleId="CommentSubject">
    <w:name w:val="annotation subject"/>
    <w:basedOn w:val="CommentText"/>
    <w:next w:val="CommentText"/>
    <w:link w:val="CommentSubjectChar"/>
    <w:uiPriority w:val="99"/>
    <w:semiHidden/>
    <w:unhideWhenUsed/>
    <w:rsid w:val="00D724D6"/>
    <w:rPr>
      <w:b/>
      <w:bCs/>
    </w:rPr>
  </w:style>
  <w:style w:type="character" w:customStyle="1" w:styleId="CommentSubjectChar">
    <w:name w:val="Comment Subject Char"/>
    <w:basedOn w:val="CommentTextChar"/>
    <w:link w:val="CommentSubject"/>
    <w:uiPriority w:val="99"/>
    <w:semiHidden/>
    <w:rsid w:val="00D724D6"/>
    <w:rPr>
      <w:b/>
      <w:bCs/>
      <w:sz w:val="20"/>
      <w:szCs w:val="20"/>
    </w:rPr>
  </w:style>
  <w:style w:type="paragraph" w:styleId="BalloonText">
    <w:name w:val="Balloon Text"/>
    <w:basedOn w:val="Normal"/>
    <w:link w:val="BalloonTextChar"/>
    <w:uiPriority w:val="99"/>
    <w:semiHidden/>
    <w:unhideWhenUsed/>
    <w:rsid w:val="00D72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4D6"/>
    <w:rPr>
      <w:rFonts w:ascii="Segoe UI" w:hAnsi="Segoe UI" w:cs="Segoe UI"/>
      <w:sz w:val="18"/>
      <w:szCs w:val="18"/>
    </w:rPr>
  </w:style>
  <w:style w:type="paragraph" w:customStyle="1" w:styleId="PointValue">
    <w:name w:val="PointValue"/>
    <w:basedOn w:val="Normal"/>
    <w:qFormat/>
    <w:rsid w:val="00D724D6"/>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jc w:val="center"/>
    </w:pPr>
    <w:rPr>
      <w:rFonts w:ascii="TimesNewRomanPSMT" w:eastAsia="Calibri"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156">
      <w:bodyDiv w:val="1"/>
      <w:marLeft w:val="0"/>
      <w:marRight w:val="0"/>
      <w:marTop w:val="0"/>
      <w:marBottom w:val="0"/>
      <w:divBdr>
        <w:top w:val="none" w:sz="0" w:space="0" w:color="auto"/>
        <w:left w:val="none" w:sz="0" w:space="0" w:color="auto"/>
        <w:bottom w:val="none" w:sz="0" w:space="0" w:color="auto"/>
        <w:right w:val="none" w:sz="0" w:space="0" w:color="auto"/>
      </w:divBdr>
    </w:div>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625936932">
      <w:bodyDiv w:val="1"/>
      <w:marLeft w:val="0"/>
      <w:marRight w:val="0"/>
      <w:marTop w:val="0"/>
      <w:marBottom w:val="0"/>
      <w:divBdr>
        <w:top w:val="none" w:sz="0" w:space="0" w:color="auto"/>
        <w:left w:val="none" w:sz="0" w:space="0" w:color="auto"/>
        <w:bottom w:val="none" w:sz="0" w:space="0" w:color="auto"/>
        <w:right w:val="none" w:sz="0" w:space="0" w:color="auto"/>
      </w:divBdr>
    </w:div>
    <w:div w:id="834683308">
      <w:bodyDiv w:val="1"/>
      <w:marLeft w:val="0"/>
      <w:marRight w:val="0"/>
      <w:marTop w:val="0"/>
      <w:marBottom w:val="0"/>
      <w:divBdr>
        <w:top w:val="none" w:sz="0" w:space="0" w:color="auto"/>
        <w:left w:val="none" w:sz="0" w:space="0" w:color="auto"/>
        <w:bottom w:val="none" w:sz="0" w:space="0" w:color="auto"/>
        <w:right w:val="none" w:sz="0" w:space="0" w:color="auto"/>
      </w:divBdr>
    </w:div>
    <w:div w:id="1217008634">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 w:id="21307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ydroshare.org/resource/fa37f35610c34a278042d7fc93e8c47f/" TargetMode="External"/><Relationship Id="rId4" Type="http://schemas.openxmlformats.org/officeDocument/2006/relationships/settings" Target="settings.xml"/><Relationship Id="rId9" Type="http://schemas.openxmlformats.org/officeDocument/2006/relationships/hyperlink" Target="https://github.com/MaggiK/Optimizing-Stream-Barrier-Rem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D9ACE-83C7-44D2-A510-7B855E78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15447</Words>
  <Characters>88048</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david</cp:lastModifiedBy>
  <cp:revision>2</cp:revision>
  <dcterms:created xsi:type="dcterms:W3CDTF">2020-11-25T19:43:00Z</dcterms:created>
  <dcterms:modified xsi:type="dcterms:W3CDTF">2020-11-25T19:43:00Z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http://www.zotero.org/styles/ecological-applications</vt:lpwstr>
  </property>
  <property fmtid="{D5CDD505-2E9C-101B-9397-08002B2CF9AE}" pid="9" name="Mendeley Recent Style Name 3_1">
    <vt:lpwstr>Ecological Applications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http://www.zotero.org/styles/journal-of-environmental-management</vt:lpwstr>
  </property>
  <property fmtid="{D5CDD505-2E9C-101B-9397-08002B2CF9AE}" pid="13" name="Mendeley Recent Style Name 5_1">
    <vt:lpwstr>Journal of Environmental Management</vt:lpwstr>
  </property>
  <property fmtid="{D5CDD505-2E9C-101B-9397-08002B2CF9AE}" pid="14" name="Mendeley Recent Style Id 6_1">
    <vt:lpwstr>http://www.zotero.org/styles/journal-of-the-american-water-resources-association</vt:lpwstr>
  </property>
  <property fmtid="{D5CDD505-2E9C-101B-9397-08002B2CF9AE}" pid="15" name="Mendeley Recent Style Name 6_1">
    <vt:lpwstr>Journal of the American Water Resources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